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B4AF9" w14:textId="260E655C" w:rsidR="00217356" w:rsidRPr="00750EC4" w:rsidRDefault="00C7527A" w:rsidP="00750EC4">
      <w:pPr>
        <w:pBdr>
          <w:bottom w:val="single" w:sz="6" w:space="4" w:color="EEEEEE"/>
        </w:pBdr>
        <w:spacing w:before="100" w:beforeAutospacing="1" w:after="240" w:line="240" w:lineRule="auto"/>
        <w:jc w:val="center"/>
        <w:outlineLvl w:val="0"/>
        <w:rPr>
          <w:rFonts w:ascii="Times New Roman" w:eastAsia="Times New Roman" w:hAnsi="Times New Roman" w:cs="Times New Roman"/>
          <w:b/>
          <w:bCs/>
          <w:color w:val="333333"/>
          <w:kern w:val="36"/>
          <w:sz w:val="36"/>
          <w:szCs w:val="36"/>
        </w:rPr>
      </w:pPr>
      <w:r w:rsidRPr="00750EC4">
        <w:rPr>
          <w:rFonts w:ascii="Times New Roman" w:eastAsia="Times New Roman" w:hAnsi="Times New Roman" w:cs="Times New Roman"/>
          <w:b/>
          <w:bCs/>
          <w:color w:val="333333"/>
          <w:kern w:val="36"/>
          <w:sz w:val="36"/>
          <w:szCs w:val="36"/>
        </w:rPr>
        <w:t xml:space="preserve">The </w:t>
      </w:r>
      <w:r w:rsidR="00750EC4" w:rsidRPr="00750EC4">
        <w:rPr>
          <w:rFonts w:ascii="Times New Roman" w:eastAsia="Times New Roman" w:hAnsi="Times New Roman" w:cs="Times New Roman"/>
          <w:b/>
          <w:bCs/>
          <w:color w:val="333333"/>
          <w:kern w:val="36"/>
          <w:sz w:val="36"/>
          <w:szCs w:val="36"/>
        </w:rPr>
        <w:t>“</w:t>
      </w:r>
      <w:proofErr w:type="spellStart"/>
      <w:r w:rsidRPr="00750EC4">
        <w:rPr>
          <w:rFonts w:ascii="Times New Roman" w:eastAsia="Times New Roman" w:hAnsi="Times New Roman" w:cs="Times New Roman"/>
          <w:b/>
          <w:bCs/>
          <w:color w:val="333333"/>
          <w:kern w:val="36"/>
          <w:sz w:val="36"/>
          <w:szCs w:val="36"/>
        </w:rPr>
        <w:t>HistoneDB</w:t>
      </w:r>
      <w:proofErr w:type="spellEnd"/>
      <w:r w:rsidRPr="00750EC4">
        <w:rPr>
          <w:rFonts w:ascii="Times New Roman" w:eastAsia="Times New Roman" w:hAnsi="Times New Roman" w:cs="Times New Roman"/>
          <w:b/>
          <w:bCs/>
          <w:color w:val="333333"/>
          <w:kern w:val="36"/>
          <w:sz w:val="36"/>
          <w:szCs w:val="36"/>
        </w:rPr>
        <w:t xml:space="preserve"> 2.0 -</w:t>
      </w:r>
      <w:r w:rsidR="00750EC4" w:rsidRPr="00750EC4">
        <w:rPr>
          <w:rFonts w:ascii="Times New Roman" w:eastAsia="Times New Roman" w:hAnsi="Times New Roman" w:cs="Times New Roman"/>
          <w:b/>
          <w:bCs/>
          <w:color w:val="333333"/>
          <w:kern w:val="36"/>
          <w:sz w:val="36"/>
          <w:szCs w:val="36"/>
        </w:rPr>
        <w:t xml:space="preserve"> with V</w:t>
      </w:r>
      <w:r w:rsidRPr="00750EC4">
        <w:rPr>
          <w:rFonts w:ascii="Times New Roman" w:eastAsia="Times New Roman" w:hAnsi="Times New Roman" w:cs="Times New Roman"/>
          <w:b/>
          <w:bCs/>
          <w:color w:val="333333"/>
          <w:kern w:val="36"/>
          <w:sz w:val="36"/>
          <w:szCs w:val="36"/>
        </w:rPr>
        <w:t>ariants</w:t>
      </w:r>
      <w:r w:rsidR="00750EC4" w:rsidRPr="00750EC4">
        <w:rPr>
          <w:rFonts w:ascii="Times New Roman" w:eastAsia="Times New Roman" w:hAnsi="Times New Roman" w:cs="Times New Roman"/>
          <w:b/>
          <w:bCs/>
          <w:color w:val="333333"/>
          <w:kern w:val="36"/>
          <w:sz w:val="36"/>
          <w:szCs w:val="36"/>
        </w:rPr>
        <w:t>” is</w:t>
      </w:r>
      <w:r w:rsidR="00217356" w:rsidRPr="00750EC4">
        <w:rPr>
          <w:rFonts w:ascii="Times New Roman" w:eastAsia="Times New Roman" w:hAnsi="Times New Roman" w:cs="Times New Roman"/>
          <w:b/>
          <w:bCs/>
          <w:color w:val="333333"/>
          <w:kern w:val="36"/>
          <w:sz w:val="36"/>
          <w:szCs w:val="36"/>
        </w:rPr>
        <w:t xml:space="preserve"> a phylogeny-based resource </w:t>
      </w:r>
      <w:r w:rsidR="00750EC4" w:rsidRPr="00750EC4">
        <w:rPr>
          <w:rFonts w:ascii="Times New Roman" w:eastAsia="Times New Roman" w:hAnsi="Times New Roman" w:cs="Times New Roman"/>
          <w:b/>
          <w:bCs/>
          <w:color w:val="333333"/>
          <w:kern w:val="36"/>
          <w:sz w:val="36"/>
          <w:szCs w:val="36"/>
        </w:rPr>
        <w:t xml:space="preserve">to analyze </w:t>
      </w:r>
      <w:r w:rsidR="00217356" w:rsidRPr="00750EC4">
        <w:rPr>
          <w:rFonts w:ascii="Times New Roman" w:eastAsia="Times New Roman" w:hAnsi="Times New Roman" w:cs="Times New Roman"/>
          <w:b/>
          <w:bCs/>
          <w:color w:val="333333"/>
          <w:kern w:val="36"/>
          <w:sz w:val="36"/>
          <w:szCs w:val="36"/>
        </w:rPr>
        <w:t>histone</w:t>
      </w:r>
      <w:r w:rsidR="00750EC4" w:rsidRPr="00750EC4">
        <w:rPr>
          <w:rFonts w:ascii="Times New Roman" w:eastAsia="Times New Roman" w:hAnsi="Times New Roman" w:cs="Times New Roman"/>
          <w:b/>
          <w:bCs/>
          <w:color w:val="333333"/>
          <w:kern w:val="36"/>
          <w:sz w:val="36"/>
          <w:szCs w:val="36"/>
        </w:rPr>
        <w:t xml:space="preserve">s </w:t>
      </w:r>
      <w:r w:rsidR="00217356" w:rsidRPr="00750EC4">
        <w:rPr>
          <w:rFonts w:ascii="Times New Roman" w:eastAsia="Times New Roman" w:hAnsi="Times New Roman" w:cs="Times New Roman"/>
          <w:b/>
          <w:bCs/>
          <w:color w:val="333333"/>
          <w:kern w:val="36"/>
          <w:sz w:val="36"/>
          <w:szCs w:val="36"/>
        </w:rPr>
        <w:t>and their variants</w:t>
      </w:r>
    </w:p>
    <w:p w14:paraId="27E817E9" w14:textId="77777777" w:rsidR="00217356" w:rsidRPr="00750EC4" w:rsidRDefault="00217356" w:rsidP="00217356">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Eli J. Draizen</w:t>
      </w:r>
      <w:r w:rsidRPr="00750EC4">
        <w:rPr>
          <w:rFonts w:ascii="Times New Roman" w:eastAsia="Times New Roman" w:hAnsi="Times New Roman" w:cs="Times New Roman"/>
          <w:color w:val="333333"/>
          <w:sz w:val="24"/>
          <w:szCs w:val="24"/>
          <w:vertAlign w:val="superscript"/>
        </w:rPr>
        <w:t>1</w:t>
      </w:r>
      <w:r w:rsidR="00EA0E16" w:rsidRPr="00750EC4">
        <w:rPr>
          <w:rFonts w:ascii="Times New Roman" w:eastAsia="Times New Roman" w:hAnsi="Times New Roman" w:cs="Times New Roman"/>
          <w:color w:val="333333"/>
          <w:sz w:val="24"/>
          <w:szCs w:val="24"/>
          <w:vertAlign w:val="superscript"/>
        </w:rPr>
        <w:t>#</w:t>
      </w:r>
      <w:r w:rsidRPr="00750EC4">
        <w:rPr>
          <w:rFonts w:ascii="Times New Roman" w:eastAsia="Times New Roman" w:hAnsi="Times New Roman" w:cs="Times New Roman"/>
          <w:color w:val="333333"/>
          <w:sz w:val="24"/>
          <w:szCs w:val="24"/>
        </w:rPr>
        <w:t>, Alexey K. Shaytan</w:t>
      </w:r>
      <w:r w:rsidRPr="00750EC4">
        <w:rPr>
          <w:rFonts w:ascii="Times New Roman" w:eastAsia="Times New Roman" w:hAnsi="Times New Roman" w:cs="Times New Roman"/>
          <w:color w:val="333333"/>
          <w:sz w:val="24"/>
          <w:szCs w:val="24"/>
          <w:vertAlign w:val="superscript"/>
        </w:rPr>
        <w:t>1</w:t>
      </w:r>
      <w:r w:rsidR="00EA0E16" w:rsidRPr="00750EC4">
        <w:rPr>
          <w:rFonts w:ascii="Times New Roman" w:eastAsia="Times New Roman" w:hAnsi="Times New Roman" w:cs="Times New Roman"/>
          <w:color w:val="333333"/>
          <w:sz w:val="24"/>
          <w:szCs w:val="24"/>
          <w:vertAlign w:val="superscript"/>
        </w:rPr>
        <w:t>#</w:t>
      </w:r>
      <w:r w:rsidRPr="00750EC4">
        <w:rPr>
          <w:rFonts w:ascii="Times New Roman" w:eastAsia="Times New Roman" w:hAnsi="Times New Roman" w:cs="Times New Roman"/>
          <w:color w:val="333333"/>
          <w:sz w:val="24"/>
          <w:szCs w:val="24"/>
        </w:rPr>
        <w:t>, Leonardo Marino-Ramirez</w:t>
      </w:r>
      <w:r w:rsidRPr="00750EC4">
        <w:rPr>
          <w:rFonts w:ascii="Times New Roman" w:eastAsia="Times New Roman" w:hAnsi="Times New Roman" w:cs="Times New Roman"/>
          <w:color w:val="333333"/>
          <w:sz w:val="24"/>
          <w:szCs w:val="24"/>
          <w:vertAlign w:val="superscript"/>
        </w:rPr>
        <w:t>2</w:t>
      </w:r>
      <w:r w:rsidRPr="00750EC4">
        <w:rPr>
          <w:rFonts w:ascii="Times New Roman" w:eastAsia="Times New Roman" w:hAnsi="Times New Roman" w:cs="Times New Roman"/>
          <w:color w:val="333333"/>
          <w:sz w:val="24"/>
          <w:szCs w:val="24"/>
        </w:rPr>
        <w:t>, Paul B. Talbert</w:t>
      </w:r>
      <w:r w:rsidRPr="00750EC4">
        <w:rPr>
          <w:rFonts w:ascii="Times New Roman" w:eastAsia="Times New Roman" w:hAnsi="Times New Roman" w:cs="Times New Roman"/>
          <w:color w:val="333333"/>
          <w:sz w:val="24"/>
          <w:szCs w:val="24"/>
          <w:vertAlign w:val="superscript"/>
        </w:rPr>
        <w:t>3</w:t>
      </w:r>
      <w:r w:rsidRPr="00750EC4">
        <w:rPr>
          <w:rFonts w:ascii="Times New Roman" w:eastAsia="Times New Roman" w:hAnsi="Times New Roman" w:cs="Times New Roman"/>
          <w:color w:val="333333"/>
          <w:sz w:val="24"/>
          <w:szCs w:val="24"/>
        </w:rPr>
        <w:t>, David Landsman</w:t>
      </w:r>
      <w:r w:rsidRPr="00750EC4">
        <w:rPr>
          <w:rFonts w:ascii="Times New Roman" w:eastAsia="Times New Roman" w:hAnsi="Times New Roman" w:cs="Times New Roman"/>
          <w:color w:val="333333"/>
          <w:sz w:val="24"/>
          <w:szCs w:val="24"/>
          <w:vertAlign w:val="superscript"/>
        </w:rPr>
        <w:t>2</w:t>
      </w:r>
      <w:r w:rsidR="00EA0E16" w:rsidRPr="00750EC4">
        <w:rPr>
          <w:rFonts w:ascii="Times New Roman" w:eastAsia="Times New Roman" w:hAnsi="Times New Roman" w:cs="Times New Roman"/>
          <w:color w:val="333333"/>
          <w:sz w:val="24"/>
          <w:szCs w:val="24"/>
          <w:vertAlign w:val="superscript"/>
        </w:rPr>
        <w:t>*</w:t>
      </w:r>
      <w:r w:rsidRPr="00750EC4">
        <w:rPr>
          <w:rFonts w:ascii="Times New Roman" w:eastAsia="Times New Roman" w:hAnsi="Times New Roman" w:cs="Times New Roman"/>
          <w:color w:val="333333"/>
          <w:sz w:val="24"/>
          <w:szCs w:val="24"/>
        </w:rPr>
        <w:t>, Anna R. Panchenko</w:t>
      </w:r>
      <w:r w:rsidRPr="00750EC4">
        <w:rPr>
          <w:rFonts w:ascii="Times New Roman" w:eastAsia="Times New Roman" w:hAnsi="Times New Roman" w:cs="Times New Roman"/>
          <w:color w:val="333333"/>
          <w:sz w:val="24"/>
          <w:szCs w:val="24"/>
          <w:vertAlign w:val="superscript"/>
        </w:rPr>
        <w:t>1</w:t>
      </w:r>
      <w:r w:rsidR="00EA0E16" w:rsidRPr="00750EC4">
        <w:rPr>
          <w:rFonts w:ascii="Times New Roman" w:eastAsia="Times New Roman" w:hAnsi="Times New Roman" w:cs="Times New Roman"/>
          <w:color w:val="333333"/>
          <w:sz w:val="24"/>
          <w:szCs w:val="24"/>
          <w:vertAlign w:val="superscript"/>
        </w:rPr>
        <w:t>*</w:t>
      </w:r>
    </w:p>
    <w:p w14:paraId="0DEA1D3D" w14:textId="77777777" w:rsidR="00217356" w:rsidRPr="00750EC4" w:rsidRDefault="00217356" w:rsidP="00217356">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vertAlign w:val="superscript"/>
        </w:rPr>
        <w:t>1</w:t>
      </w:r>
      <w:r w:rsidRPr="00750EC4">
        <w:rPr>
          <w:rFonts w:ascii="Times New Roman" w:eastAsia="Times New Roman" w:hAnsi="Times New Roman" w:cs="Times New Roman"/>
          <w:color w:val="333333"/>
          <w:sz w:val="24"/>
          <w:szCs w:val="24"/>
        </w:rPr>
        <w:t>Computational Biophysics Group, Computational Biology Branch, National Center for Biotechnology Information, National Library of Medicine, National Institutes of Health, 8600 Rockville Pike, MSC 6075, Bethesda, MD 20894-6075, USA, </w:t>
      </w:r>
      <w:r w:rsidRPr="00750EC4">
        <w:rPr>
          <w:rFonts w:ascii="Times New Roman" w:eastAsia="Times New Roman" w:hAnsi="Times New Roman" w:cs="Times New Roman"/>
          <w:color w:val="333333"/>
          <w:sz w:val="24"/>
          <w:szCs w:val="24"/>
          <w:vertAlign w:val="superscript"/>
        </w:rPr>
        <w:t>2</w:t>
      </w:r>
      <w:r w:rsidRPr="00750EC4">
        <w:rPr>
          <w:rFonts w:ascii="Times New Roman" w:eastAsia="Times New Roman" w:hAnsi="Times New Roman" w:cs="Times New Roman"/>
          <w:color w:val="333333"/>
          <w:sz w:val="24"/>
          <w:szCs w:val="24"/>
        </w:rPr>
        <w:t>Bioinformatics of Chromatin Structure Group, Computational Biology Branch, National Center for Biotechnology Information, National Library of Medicine, National Institutes of Health, 8600 Rockville Pike, MSC 6075, Bethesda, MD 20894-6075, USA, </w:t>
      </w:r>
      <w:r w:rsidRPr="00750EC4">
        <w:rPr>
          <w:rFonts w:ascii="Times New Roman" w:eastAsia="Times New Roman" w:hAnsi="Times New Roman" w:cs="Times New Roman"/>
          <w:color w:val="333333"/>
          <w:sz w:val="24"/>
          <w:szCs w:val="24"/>
          <w:vertAlign w:val="superscript"/>
        </w:rPr>
        <w:t>3</w:t>
      </w:r>
      <w:r w:rsidRPr="00750EC4">
        <w:rPr>
          <w:rFonts w:ascii="Times New Roman" w:eastAsia="Times New Roman" w:hAnsi="Times New Roman" w:cs="Times New Roman"/>
          <w:color w:val="333333"/>
          <w:sz w:val="24"/>
          <w:szCs w:val="24"/>
        </w:rPr>
        <w:t>Howard Hughes Medical Institute, Basic Sciences Division, Fred Hutchinson Cancer Research Center, Seattle, WA 98109, USA.</w:t>
      </w:r>
    </w:p>
    <w:p w14:paraId="69706D99" w14:textId="77777777" w:rsidR="00EA0E16" w:rsidRPr="00750EC4" w:rsidRDefault="00EA0E16" w:rsidP="00217356">
      <w:pPr>
        <w:spacing w:before="240" w:after="240" w:line="240" w:lineRule="auto"/>
        <w:outlineLvl w:val="3"/>
        <w:rPr>
          <w:rFonts w:ascii="Times New Roman" w:eastAsia="Times New Roman" w:hAnsi="Times New Roman" w:cs="Times New Roman"/>
          <w:bCs/>
          <w:color w:val="333333"/>
          <w:sz w:val="24"/>
          <w:szCs w:val="24"/>
        </w:rPr>
      </w:pPr>
      <w:r w:rsidRPr="00750EC4">
        <w:rPr>
          <w:rFonts w:ascii="Times New Roman" w:eastAsia="Times New Roman" w:hAnsi="Times New Roman" w:cs="Times New Roman"/>
          <w:bCs/>
          <w:color w:val="333333"/>
          <w:sz w:val="24"/>
          <w:szCs w:val="24"/>
        </w:rPr>
        <w:t># - authors contributed equally to this work</w:t>
      </w:r>
    </w:p>
    <w:p w14:paraId="19296884" w14:textId="77777777" w:rsidR="00217356" w:rsidRPr="00750EC4" w:rsidRDefault="00EA0E16" w:rsidP="00217356">
      <w:pPr>
        <w:spacing w:before="240" w:after="240" w:line="240" w:lineRule="auto"/>
        <w:outlineLvl w:val="3"/>
        <w:rPr>
          <w:rFonts w:ascii="Times New Roman" w:eastAsia="Times New Roman" w:hAnsi="Times New Roman" w:cs="Times New Roman"/>
          <w:bCs/>
          <w:color w:val="333333"/>
          <w:sz w:val="24"/>
          <w:szCs w:val="24"/>
        </w:rPr>
      </w:pPr>
      <w:r w:rsidRPr="00750EC4">
        <w:rPr>
          <w:rFonts w:ascii="Times New Roman" w:eastAsia="Times New Roman" w:hAnsi="Times New Roman" w:cs="Times New Roman"/>
          <w:bCs/>
          <w:color w:val="333333"/>
          <w:sz w:val="24"/>
          <w:szCs w:val="24"/>
        </w:rPr>
        <w:t>Corresponding authors:</w:t>
      </w:r>
    </w:p>
    <w:p w14:paraId="649B52F0" w14:textId="1F80940D" w:rsidR="00217356" w:rsidRPr="00750EC4" w:rsidRDefault="00EA0E16" w:rsidP="00217356">
      <w:pPr>
        <w:spacing w:after="240" w:line="384" w:lineRule="atLeast"/>
        <w:rPr>
          <w:rFonts w:ascii="Times New Roman" w:eastAsia="Times New Roman" w:hAnsi="Times New Roman" w:cs="Times New Roman"/>
          <w:sz w:val="24"/>
          <w:szCs w:val="24"/>
        </w:rPr>
      </w:pPr>
      <w:r w:rsidRPr="00750EC4">
        <w:rPr>
          <w:rFonts w:ascii="Times New Roman" w:eastAsia="Times New Roman" w:hAnsi="Times New Roman" w:cs="Times New Roman"/>
          <w:sz w:val="24"/>
          <w:szCs w:val="24"/>
        </w:rPr>
        <w:t>David Landsman (</w:t>
      </w:r>
      <w:hyperlink r:id="rId9" w:history="1">
        <w:r w:rsidRPr="00750EC4">
          <w:rPr>
            <w:rStyle w:val="Hyperlink"/>
            <w:rFonts w:ascii="Times New Roman" w:eastAsia="Times New Roman" w:hAnsi="Times New Roman" w:cs="Times New Roman"/>
            <w:color w:val="auto"/>
            <w:sz w:val="24"/>
            <w:szCs w:val="24"/>
            <w:u w:val="none"/>
          </w:rPr>
          <w:t>landsman@ncbi.nlm.nih.gov</w:t>
        </w:r>
      </w:hyperlink>
      <w:r w:rsidR="004A071B" w:rsidRPr="00750EC4">
        <w:rPr>
          <w:rFonts w:ascii="Times New Roman" w:eastAsia="Times New Roman" w:hAnsi="Times New Roman" w:cs="Times New Roman"/>
          <w:sz w:val="24"/>
          <w:szCs w:val="24"/>
        </w:rPr>
        <w:t>),</w:t>
      </w:r>
      <w:r w:rsidRPr="00750EC4">
        <w:rPr>
          <w:rFonts w:ascii="Times New Roman" w:eastAsia="Times New Roman" w:hAnsi="Times New Roman" w:cs="Times New Roman"/>
          <w:sz w:val="24"/>
          <w:szCs w:val="24"/>
        </w:rPr>
        <w:t xml:space="preserve"> Anna </w:t>
      </w:r>
      <w:proofErr w:type="spellStart"/>
      <w:r w:rsidRPr="00750EC4">
        <w:rPr>
          <w:rFonts w:ascii="Times New Roman" w:eastAsia="Times New Roman" w:hAnsi="Times New Roman" w:cs="Times New Roman"/>
          <w:sz w:val="24"/>
          <w:szCs w:val="24"/>
        </w:rPr>
        <w:t>Panchenk</w:t>
      </w:r>
      <w:r w:rsidR="00217356" w:rsidRPr="00750EC4">
        <w:rPr>
          <w:rFonts w:ascii="Times New Roman" w:eastAsia="Times New Roman" w:hAnsi="Times New Roman" w:cs="Times New Roman"/>
          <w:sz w:val="24"/>
          <w:szCs w:val="24"/>
        </w:rPr>
        <w:t>o</w:t>
      </w:r>
      <w:proofErr w:type="spellEnd"/>
      <w:r w:rsidR="00217356" w:rsidRPr="00750EC4">
        <w:rPr>
          <w:rFonts w:ascii="Times New Roman" w:eastAsia="Times New Roman" w:hAnsi="Times New Roman" w:cs="Times New Roman"/>
          <w:sz w:val="24"/>
          <w:szCs w:val="24"/>
        </w:rPr>
        <w:t xml:space="preserve"> (</w:t>
      </w:r>
      <w:hyperlink r:id="rId10" w:history="1">
        <w:r w:rsidR="00217356" w:rsidRPr="00750EC4">
          <w:rPr>
            <w:rFonts w:ascii="Times New Roman" w:eastAsia="Times New Roman" w:hAnsi="Times New Roman" w:cs="Times New Roman"/>
            <w:sz w:val="24"/>
            <w:szCs w:val="24"/>
          </w:rPr>
          <w:t>panch@ncbi.nlm.nih.gov</w:t>
        </w:r>
      </w:hyperlink>
      <w:r w:rsidR="00217356" w:rsidRPr="00750EC4">
        <w:rPr>
          <w:rFonts w:ascii="Times New Roman" w:eastAsia="Times New Roman" w:hAnsi="Times New Roman" w:cs="Times New Roman"/>
          <w:sz w:val="24"/>
          <w:szCs w:val="24"/>
        </w:rPr>
        <w:t>)</w:t>
      </w:r>
    </w:p>
    <w:p w14:paraId="35C9A9DD" w14:textId="77777777" w:rsidR="00217356" w:rsidRPr="00750EC4" w:rsidRDefault="00217356" w:rsidP="00217356">
      <w:pPr>
        <w:spacing w:before="240" w:after="240" w:line="240" w:lineRule="auto"/>
        <w:outlineLvl w:val="2"/>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Abstract</w:t>
      </w:r>
    </w:p>
    <w:p w14:paraId="004256BA" w14:textId="77777777" w:rsidR="00217356" w:rsidRPr="00750EC4" w:rsidRDefault="00217356" w:rsidP="00217356">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Database URL: </w:t>
      </w:r>
      <w:hyperlink r:id="rId11" w:history="1">
        <w:r w:rsidRPr="00750EC4">
          <w:rPr>
            <w:rFonts w:ascii="Times New Roman" w:eastAsia="Times New Roman" w:hAnsi="Times New Roman" w:cs="Times New Roman"/>
            <w:color w:val="4078C0"/>
            <w:sz w:val="24"/>
            <w:szCs w:val="24"/>
            <w:u w:val="single"/>
          </w:rPr>
          <w:t>http://www.ncbi.nlm.nih.gov/projects/HistoneDB</w:t>
        </w:r>
      </w:hyperlink>
    </w:p>
    <w:p w14:paraId="0C05C2E3" w14:textId="77777777" w:rsidR="00037F7A" w:rsidRPr="00750EC4" w:rsidRDefault="00037F7A"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p>
    <w:p w14:paraId="54124379" w14:textId="77777777" w:rsidR="00037F7A" w:rsidRPr="00750EC4" w:rsidRDefault="00037F7A"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p>
    <w:p w14:paraId="5BB36C56" w14:textId="77777777" w:rsidR="00037F7A" w:rsidRPr="00750EC4" w:rsidRDefault="00037F7A"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p>
    <w:p w14:paraId="0D5005AC" w14:textId="77777777" w:rsidR="00037F7A" w:rsidRPr="00750EC4" w:rsidRDefault="00037F7A"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p>
    <w:p w14:paraId="51F65693" w14:textId="77777777" w:rsidR="00037F7A" w:rsidRPr="00750EC4" w:rsidRDefault="00037F7A"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p>
    <w:p w14:paraId="72641CFE" w14:textId="77777777" w:rsidR="00217356" w:rsidRPr="00750EC4" w:rsidRDefault="00217356"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Introduction</w:t>
      </w:r>
    </w:p>
    <w:p w14:paraId="6616478E" w14:textId="77777777" w:rsidR="00A11881" w:rsidRDefault="00217356" w:rsidP="00512A88">
      <w:pPr>
        <w:spacing w:line="360" w:lineRule="auto"/>
        <w:ind w:firstLine="720"/>
        <w:rPr>
          <w:ins w:id="0" w:author="Paul" w:date="2015-08-28T22:56:00Z"/>
          <w:rFonts w:ascii="Times New Roman" w:hAnsi="Times New Roman" w:cs="Times New Roman"/>
          <w:color w:val="2E2E2E"/>
          <w:sz w:val="24"/>
          <w:szCs w:val="24"/>
          <w:shd w:val="clear" w:color="auto" w:fill="FFFFFF"/>
        </w:rPr>
      </w:pPr>
      <w:r w:rsidRPr="00750EC4">
        <w:rPr>
          <w:rFonts w:ascii="Times New Roman" w:hAnsi="Times New Roman" w:cs="Times New Roman"/>
          <w:color w:val="2E2E2E"/>
          <w:sz w:val="24"/>
          <w:szCs w:val="24"/>
          <w:shd w:val="clear" w:color="auto" w:fill="FFFFFF"/>
        </w:rPr>
        <w:t>Nucleosomes constitute</w:t>
      </w:r>
      <w:ins w:id="1" w:author="Paul" w:date="2015-08-28T22:07:00Z">
        <w:r w:rsidR="00043045">
          <w:rPr>
            <w:rFonts w:ascii="Times New Roman" w:hAnsi="Times New Roman" w:cs="Times New Roman"/>
            <w:color w:val="2E2E2E"/>
            <w:sz w:val="24"/>
            <w:szCs w:val="24"/>
            <w:shd w:val="clear" w:color="auto" w:fill="FFFFFF"/>
          </w:rPr>
          <w:t xml:space="preserve"> the</w:t>
        </w:r>
      </w:ins>
      <w:r w:rsidRPr="00750EC4">
        <w:rPr>
          <w:rFonts w:ascii="Times New Roman" w:hAnsi="Times New Roman" w:cs="Times New Roman"/>
          <w:color w:val="2E2E2E"/>
          <w:sz w:val="24"/>
          <w:szCs w:val="24"/>
          <w:shd w:val="clear" w:color="auto" w:fill="FFFFFF"/>
        </w:rPr>
        <w:t xml:space="preserve"> elementary buildi</w:t>
      </w:r>
      <w:r w:rsidR="009963C9" w:rsidRPr="00750EC4">
        <w:rPr>
          <w:rFonts w:ascii="Times New Roman" w:hAnsi="Times New Roman" w:cs="Times New Roman"/>
          <w:color w:val="2E2E2E"/>
          <w:sz w:val="24"/>
          <w:szCs w:val="24"/>
          <w:shd w:val="clear" w:color="auto" w:fill="FFFFFF"/>
        </w:rPr>
        <w:t>ng block</w:t>
      </w:r>
      <w:ins w:id="2" w:author="Paul" w:date="2015-08-28T22:07:00Z">
        <w:r w:rsidR="00043045">
          <w:rPr>
            <w:rFonts w:ascii="Times New Roman" w:hAnsi="Times New Roman" w:cs="Times New Roman"/>
            <w:color w:val="2E2E2E"/>
            <w:sz w:val="24"/>
            <w:szCs w:val="24"/>
            <w:shd w:val="clear" w:color="auto" w:fill="FFFFFF"/>
          </w:rPr>
          <w:t>s</w:t>
        </w:r>
      </w:ins>
      <w:r w:rsidR="009963C9" w:rsidRPr="00750EC4">
        <w:rPr>
          <w:rFonts w:ascii="Times New Roman" w:hAnsi="Times New Roman" w:cs="Times New Roman"/>
          <w:color w:val="2E2E2E"/>
          <w:sz w:val="24"/>
          <w:szCs w:val="24"/>
          <w:shd w:val="clear" w:color="auto" w:fill="FFFFFF"/>
        </w:rPr>
        <w:t xml:space="preserve"> of chromatin</w:t>
      </w:r>
      <w:r w:rsidRPr="00750EC4">
        <w:rPr>
          <w:rFonts w:ascii="Times New Roman" w:hAnsi="Times New Roman" w:cs="Times New Roman"/>
          <w:color w:val="2E2E2E"/>
          <w:sz w:val="24"/>
          <w:szCs w:val="24"/>
          <w:shd w:val="clear" w:color="auto" w:fill="FFFFFF"/>
        </w:rPr>
        <w:t xml:space="preserve"> and play important functional roles in </w:t>
      </w:r>
      <w:r w:rsidR="00037F7A" w:rsidRPr="00750EC4">
        <w:rPr>
          <w:rFonts w:ascii="Times New Roman" w:hAnsi="Times New Roman" w:cs="Times New Roman"/>
          <w:color w:val="2E2E2E"/>
          <w:sz w:val="24"/>
          <w:szCs w:val="24"/>
          <w:shd w:val="clear" w:color="auto" w:fill="FFFFFF"/>
        </w:rPr>
        <w:t>epigenetic regulation of transcription, replication and reprogramming</w:t>
      </w:r>
      <w:r w:rsidRPr="00750EC4">
        <w:rPr>
          <w:rFonts w:ascii="Times New Roman" w:hAnsi="Times New Roman" w:cs="Times New Roman"/>
          <w:color w:val="2E2E2E"/>
          <w:sz w:val="24"/>
          <w:szCs w:val="24"/>
          <w:shd w:val="clear" w:color="auto" w:fill="FFFFFF"/>
        </w:rPr>
        <w:t>. Each nucleosome is composed of a nuc</w:t>
      </w:r>
      <w:r w:rsidR="004A071B" w:rsidRPr="00750EC4">
        <w:rPr>
          <w:rFonts w:ascii="Times New Roman" w:hAnsi="Times New Roman" w:cs="Times New Roman"/>
          <w:color w:val="2E2E2E"/>
          <w:sz w:val="24"/>
          <w:szCs w:val="24"/>
          <w:shd w:val="clear" w:color="auto" w:fill="FFFFFF"/>
        </w:rPr>
        <w:t xml:space="preserve">leosome ‘core’ and </w:t>
      </w:r>
      <w:del w:id="3" w:author="Paul" w:date="2015-08-28T22:36:00Z">
        <w:r w:rsidR="004A071B" w:rsidRPr="00750EC4" w:rsidDel="00023441">
          <w:rPr>
            <w:rFonts w:ascii="Times New Roman" w:hAnsi="Times New Roman" w:cs="Times New Roman"/>
            <w:color w:val="2E2E2E"/>
            <w:sz w:val="24"/>
            <w:szCs w:val="24"/>
            <w:shd w:val="clear" w:color="auto" w:fill="FFFFFF"/>
          </w:rPr>
          <w:delText xml:space="preserve">a </w:delText>
        </w:r>
      </w:del>
      <w:r w:rsidR="004A071B" w:rsidRPr="00750EC4">
        <w:rPr>
          <w:rFonts w:ascii="Times New Roman" w:hAnsi="Times New Roman" w:cs="Times New Roman"/>
          <w:color w:val="2E2E2E"/>
          <w:sz w:val="24"/>
          <w:szCs w:val="24"/>
          <w:shd w:val="clear" w:color="auto" w:fill="FFFFFF"/>
        </w:rPr>
        <w:t>linker DNA;</w:t>
      </w:r>
      <w:r w:rsidRPr="00750EC4">
        <w:rPr>
          <w:rFonts w:ascii="Times New Roman" w:hAnsi="Times New Roman" w:cs="Times New Roman"/>
          <w:color w:val="2E2E2E"/>
          <w:sz w:val="24"/>
          <w:szCs w:val="24"/>
          <w:shd w:val="clear" w:color="auto" w:fill="FFFFFF"/>
        </w:rPr>
        <w:t xml:space="preserve"> if a linker histone is present, it is </w:t>
      </w:r>
      <w:r w:rsidR="004A071B" w:rsidRPr="00750EC4">
        <w:rPr>
          <w:rFonts w:ascii="Times New Roman" w:hAnsi="Times New Roman" w:cs="Times New Roman"/>
          <w:color w:val="2E2E2E"/>
          <w:sz w:val="24"/>
          <w:szCs w:val="24"/>
          <w:shd w:val="clear" w:color="auto" w:fill="FFFFFF"/>
        </w:rPr>
        <w:t>referred to as ‘</w:t>
      </w:r>
      <w:proofErr w:type="spellStart"/>
      <w:r w:rsidRPr="00750EC4">
        <w:rPr>
          <w:rFonts w:ascii="Times New Roman" w:hAnsi="Times New Roman" w:cs="Times New Roman"/>
          <w:color w:val="2E2E2E"/>
          <w:sz w:val="24"/>
          <w:szCs w:val="24"/>
          <w:shd w:val="clear" w:color="auto" w:fill="FFFFFF"/>
        </w:rPr>
        <w:t>chromatosome</w:t>
      </w:r>
      <w:proofErr w:type="spellEnd"/>
      <w:r w:rsidR="004A071B" w:rsidRPr="00750EC4">
        <w:rPr>
          <w:rFonts w:ascii="Times New Roman" w:hAnsi="Times New Roman" w:cs="Times New Roman"/>
          <w:color w:val="2E2E2E"/>
          <w:sz w:val="24"/>
          <w:szCs w:val="24"/>
          <w:shd w:val="clear" w:color="auto" w:fill="FFFFFF"/>
        </w:rPr>
        <w:t>’</w:t>
      </w:r>
      <w:r w:rsidRPr="00750EC4">
        <w:rPr>
          <w:rFonts w:ascii="Times New Roman" w:hAnsi="Times New Roman" w:cs="Times New Roman"/>
          <w:color w:val="2E2E2E"/>
          <w:sz w:val="24"/>
          <w:szCs w:val="24"/>
          <w:shd w:val="clear" w:color="auto" w:fill="FFFFFF"/>
        </w:rPr>
        <w:t xml:space="preserve">. The structure of the nucleosome core is very conserved from </w:t>
      </w:r>
      <w:del w:id="4" w:author="Paul" w:date="2015-08-28T22:07:00Z">
        <w:r w:rsidRPr="00750EC4" w:rsidDel="00043045">
          <w:rPr>
            <w:rFonts w:ascii="Times New Roman" w:hAnsi="Times New Roman" w:cs="Times New Roman"/>
            <w:color w:val="2E2E2E"/>
            <w:sz w:val="24"/>
            <w:szCs w:val="24"/>
            <w:shd w:val="clear" w:color="auto" w:fill="FFFFFF"/>
          </w:rPr>
          <w:lastRenderedPageBreak/>
          <w:delText>yeast to metazoans</w:delText>
        </w:r>
      </w:del>
      <w:ins w:id="5" w:author="Paul" w:date="2015-08-28T22:07:00Z">
        <w:r w:rsidR="00043045">
          <w:rPr>
            <w:rFonts w:ascii="Times New Roman" w:hAnsi="Times New Roman" w:cs="Times New Roman"/>
            <w:color w:val="2E2E2E"/>
            <w:sz w:val="24"/>
            <w:szCs w:val="24"/>
            <w:shd w:val="clear" w:color="auto" w:fill="FFFFFF"/>
          </w:rPr>
          <w:t xml:space="preserve">throughout </w:t>
        </w:r>
        <w:commentRangeStart w:id="6"/>
        <w:r w:rsidR="00043045">
          <w:rPr>
            <w:rFonts w:ascii="Times New Roman" w:hAnsi="Times New Roman" w:cs="Times New Roman"/>
            <w:color w:val="2E2E2E"/>
            <w:sz w:val="24"/>
            <w:szCs w:val="24"/>
            <w:shd w:val="clear" w:color="auto" w:fill="FFFFFF"/>
          </w:rPr>
          <w:t>eukaryotes</w:t>
        </w:r>
      </w:ins>
      <w:commentRangeEnd w:id="6"/>
      <w:ins w:id="7" w:author="Paul" w:date="2015-08-28T22:13:00Z">
        <w:r w:rsidR="00043045">
          <w:rPr>
            <w:rStyle w:val="CommentReference"/>
          </w:rPr>
          <w:commentReference w:id="6"/>
        </w:r>
      </w:ins>
      <w:r w:rsidRPr="00750EC4">
        <w:rPr>
          <w:rFonts w:ascii="Times New Roman" w:hAnsi="Times New Roman" w:cs="Times New Roman"/>
          <w:color w:val="2E2E2E"/>
          <w:sz w:val="24"/>
          <w:szCs w:val="24"/>
          <w:shd w:val="clear" w:color="auto" w:fill="FFFFFF"/>
        </w:rPr>
        <w:t xml:space="preserve"> </w:t>
      </w:r>
      <w:r w:rsidRPr="00750EC4">
        <w:rPr>
          <w:rFonts w:ascii="Times New Roman" w:hAnsi="Times New Roman" w:cs="Times New Roman"/>
          <w:sz w:val="24"/>
          <w:szCs w:val="24"/>
        </w:rPr>
        <w:t>irrespective of histone sequence variants, mutations and post-translational modifications</w:t>
      </w:r>
      <w:del w:id="8" w:author="Paul" w:date="2015-08-28T22:08:00Z">
        <w:r w:rsidRPr="00750EC4" w:rsidDel="00043045">
          <w:rPr>
            <w:rFonts w:ascii="Times New Roman" w:hAnsi="Times New Roman" w:cs="Times New Roman"/>
            <w:sz w:val="24"/>
            <w:szCs w:val="24"/>
          </w:rPr>
          <w:delText xml:space="preserve">, </w:delText>
        </w:r>
      </w:del>
      <w:ins w:id="9" w:author="Paul" w:date="2015-08-28T22:08:00Z">
        <w:r w:rsidR="00043045">
          <w:rPr>
            <w:rFonts w:ascii="Times New Roman" w:hAnsi="Times New Roman" w:cs="Times New Roman"/>
            <w:sz w:val="24"/>
            <w:szCs w:val="24"/>
          </w:rPr>
          <w:t>.</w:t>
        </w:r>
        <w:r w:rsidR="00043045" w:rsidRPr="00750EC4">
          <w:rPr>
            <w:rFonts w:ascii="Times New Roman" w:hAnsi="Times New Roman" w:cs="Times New Roman"/>
            <w:sz w:val="24"/>
            <w:szCs w:val="24"/>
          </w:rPr>
          <w:t xml:space="preserve"> </w:t>
        </w:r>
      </w:ins>
      <w:del w:id="10" w:author="Paul" w:date="2015-08-28T22:08:00Z">
        <w:r w:rsidRPr="00750EC4" w:rsidDel="00043045">
          <w:rPr>
            <w:rFonts w:ascii="Times New Roman" w:hAnsi="Times New Roman" w:cs="Times New Roman"/>
            <w:sz w:val="24"/>
            <w:szCs w:val="24"/>
          </w:rPr>
          <w:delText>it</w:delText>
        </w:r>
        <w:r w:rsidRPr="00750EC4" w:rsidDel="00043045">
          <w:rPr>
            <w:rFonts w:ascii="Times New Roman" w:hAnsi="Times New Roman" w:cs="Times New Roman"/>
            <w:color w:val="2E2E2E"/>
            <w:sz w:val="24"/>
            <w:szCs w:val="24"/>
            <w:shd w:val="clear" w:color="auto" w:fill="FFFFFF"/>
          </w:rPr>
          <w:delText xml:space="preserve"> </w:delText>
        </w:r>
      </w:del>
      <w:ins w:id="11" w:author="Paul" w:date="2015-08-28T22:08:00Z">
        <w:r w:rsidR="00043045">
          <w:rPr>
            <w:rFonts w:ascii="Times New Roman" w:hAnsi="Times New Roman" w:cs="Times New Roman"/>
            <w:sz w:val="24"/>
            <w:szCs w:val="24"/>
          </w:rPr>
          <w:t>I</w:t>
        </w:r>
        <w:r w:rsidR="00043045" w:rsidRPr="00750EC4">
          <w:rPr>
            <w:rFonts w:ascii="Times New Roman" w:hAnsi="Times New Roman" w:cs="Times New Roman"/>
            <w:sz w:val="24"/>
            <w:szCs w:val="24"/>
          </w:rPr>
          <w:t>t</w:t>
        </w:r>
        <w:r w:rsidR="00043045" w:rsidRPr="00750EC4">
          <w:rPr>
            <w:rFonts w:ascii="Times New Roman" w:hAnsi="Times New Roman" w:cs="Times New Roman"/>
            <w:color w:val="2E2E2E"/>
            <w:sz w:val="24"/>
            <w:szCs w:val="24"/>
            <w:shd w:val="clear" w:color="auto" w:fill="FFFFFF"/>
          </w:rPr>
          <w:t xml:space="preserve"> </w:t>
        </w:r>
      </w:ins>
      <w:r w:rsidRPr="00750EC4">
        <w:rPr>
          <w:rFonts w:ascii="Times New Roman" w:hAnsi="Times New Roman" w:cs="Times New Roman"/>
          <w:color w:val="2E2E2E"/>
          <w:sz w:val="24"/>
          <w:szCs w:val="24"/>
          <w:shd w:val="clear" w:color="auto" w:fill="FFFFFF"/>
        </w:rPr>
        <w:t>includes a 147 </w:t>
      </w:r>
      <w:proofErr w:type="spellStart"/>
      <w:r w:rsidRPr="00750EC4">
        <w:rPr>
          <w:rFonts w:ascii="Times New Roman" w:hAnsi="Times New Roman" w:cs="Times New Roman"/>
          <w:color w:val="2E2E2E"/>
          <w:sz w:val="24"/>
          <w:szCs w:val="24"/>
          <w:shd w:val="clear" w:color="auto" w:fill="FFFFFF"/>
        </w:rPr>
        <w:t>bp</w:t>
      </w:r>
      <w:proofErr w:type="spellEnd"/>
      <w:r w:rsidRPr="00750EC4">
        <w:rPr>
          <w:rFonts w:ascii="Times New Roman" w:hAnsi="Times New Roman" w:cs="Times New Roman"/>
          <w:color w:val="2E2E2E"/>
          <w:sz w:val="24"/>
          <w:szCs w:val="24"/>
          <w:shd w:val="clear" w:color="auto" w:fill="FFFFFF"/>
        </w:rPr>
        <w:t xml:space="preserve"> segment of DNA wrapped around an octamer composed of two copies each of four core histone proteins </w:t>
      </w:r>
      <w:r w:rsidRPr="00750EC4">
        <w:rPr>
          <w:rFonts w:ascii="Times New Roman" w:hAnsi="Times New Roman" w:cs="Times New Roman"/>
          <w:sz w:val="24"/>
          <w:szCs w:val="24"/>
        </w:rPr>
        <w:t xml:space="preserve">(H3, H4, H2A, </w:t>
      </w:r>
      <w:proofErr w:type="gramStart"/>
      <w:r w:rsidRPr="00750EC4">
        <w:rPr>
          <w:rFonts w:ascii="Times New Roman" w:hAnsi="Times New Roman" w:cs="Times New Roman"/>
          <w:sz w:val="24"/>
          <w:szCs w:val="24"/>
        </w:rPr>
        <w:t>H2B</w:t>
      </w:r>
      <w:proofErr w:type="gramEnd"/>
      <w:r w:rsidRPr="00750EC4">
        <w:rPr>
          <w:rFonts w:ascii="Times New Roman" w:hAnsi="Times New Roman" w:cs="Times New Roman"/>
          <w:sz w:val="24"/>
          <w:szCs w:val="24"/>
        </w:rPr>
        <w:t xml:space="preserve">). </w:t>
      </w:r>
      <w:r w:rsidR="00037F7A" w:rsidRPr="00750EC4">
        <w:rPr>
          <w:rFonts w:ascii="Times New Roman" w:eastAsia="Times New Roman" w:hAnsi="Times New Roman" w:cs="Times New Roman"/>
          <w:color w:val="333333"/>
          <w:sz w:val="24"/>
          <w:szCs w:val="24"/>
        </w:rPr>
        <w:t xml:space="preserve">All four types of histones share the same histone fold while the sequence identity between them might not exceed 25%. A linker histone H1 has a different fold and makes a unique set of interactions with the linker DNA. </w:t>
      </w:r>
      <w:r w:rsidR="004A071B" w:rsidRPr="00750EC4">
        <w:rPr>
          <w:rFonts w:ascii="Times New Roman" w:eastAsia="Times New Roman" w:hAnsi="Times New Roman" w:cs="Times New Roman"/>
          <w:color w:val="333333"/>
          <w:sz w:val="24"/>
          <w:szCs w:val="24"/>
        </w:rPr>
        <w:t xml:space="preserve">As a result, </w:t>
      </w:r>
      <w:r w:rsidR="004A071B" w:rsidRPr="00750EC4">
        <w:rPr>
          <w:rFonts w:ascii="Times New Roman" w:hAnsi="Times New Roman" w:cs="Times New Roman"/>
          <w:color w:val="252525"/>
          <w:sz w:val="24"/>
          <w:szCs w:val="24"/>
          <w:shd w:val="clear" w:color="auto" w:fill="FFFFFF"/>
        </w:rPr>
        <w:t>the chromatin fiber is</w:t>
      </w:r>
      <w:r w:rsidR="00037F7A" w:rsidRPr="00750EC4">
        <w:rPr>
          <w:rFonts w:ascii="Times New Roman" w:hAnsi="Times New Roman" w:cs="Times New Roman"/>
          <w:color w:val="252525"/>
          <w:sz w:val="24"/>
          <w:szCs w:val="24"/>
          <w:shd w:val="clear" w:color="auto" w:fill="FFFFFF"/>
        </w:rPr>
        <w:t xml:space="preserve"> compacted through the interaction of a linker histone with the </w:t>
      </w:r>
      <w:r w:rsidR="004A071B" w:rsidRPr="00750EC4">
        <w:rPr>
          <w:rFonts w:ascii="Times New Roman" w:hAnsi="Times New Roman" w:cs="Times New Roman"/>
          <w:color w:val="252525"/>
          <w:sz w:val="24"/>
          <w:szCs w:val="24"/>
          <w:shd w:val="clear" w:color="auto" w:fill="FFFFFF"/>
        </w:rPr>
        <w:t xml:space="preserve">linker </w:t>
      </w:r>
      <w:r w:rsidR="00037F7A" w:rsidRPr="00750EC4">
        <w:rPr>
          <w:rFonts w:ascii="Times New Roman" w:hAnsi="Times New Roman" w:cs="Times New Roman"/>
          <w:color w:val="252525"/>
          <w:sz w:val="24"/>
          <w:szCs w:val="24"/>
          <w:shd w:val="clear" w:color="auto" w:fill="FFFFFF"/>
        </w:rPr>
        <w:t>DNA to form higher order chromatin structures.</w:t>
      </w:r>
      <w:r w:rsidR="00512A88" w:rsidRPr="00750EC4">
        <w:rPr>
          <w:rFonts w:ascii="Times New Roman" w:hAnsi="Times New Roman" w:cs="Times New Roman"/>
          <w:sz w:val="24"/>
          <w:szCs w:val="24"/>
        </w:rPr>
        <w:t xml:space="preserve"> </w:t>
      </w:r>
      <w:del w:id="12" w:author="Paul" w:date="2015-08-28T22:56:00Z">
        <w:r w:rsidR="00037F7A" w:rsidRPr="00750EC4" w:rsidDel="00A11881">
          <w:rPr>
            <w:rFonts w:ascii="Times New Roman" w:hAnsi="Times New Roman" w:cs="Times New Roman"/>
            <w:color w:val="2E2E2E"/>
            <w:sz w:val="24"/>
            <w:szCs w:val="24"/>
            <w:shd w:val="clear" w:color="auto" w:fill="FFFFFF"/>
          </w:rPr>
          <w:delText>Nucleosome</w:delText>
        </w:r>
        <w:r w:rsidR="009963C9" w:rsidRPr="00750EC4" w:rsidDel="00A11881">
          <w:rPr>
            <w:rFonts w:ascii="Times New Roman" w:hAnsi="Times New Roman" w:cs="Times New Roman"/>
            <w:color w:val="2E2E2E"/>
            <w:sz w:val="24"/>
            <w:szCs w:val="24"/>
            <w:shd w:val="clear" w:color="auto" w:fill="FFFFFF"/>
          </w:rPr>
          <w:delText>s</w:delText>
        </w:r>
        <w:r w:rsidR="00512A88" w:rsidRPr="00750EC4" w:rsidDel="00A11881">
          <w:rPr>
            <w:rFonts w:ascii="Times New Roman" w:hAnsi="Times New Roman" w:cs="Times New Roman"/>
            <w:color w:val="2E2E2E"/>
            <w:sz w:val="24"/>
            <w:szCs w:val="24"/>
            <w:shd w:val="clear" w:color="auto" w:fill="FFFFFF"/>
          </w:rPr>
          <w:delText>’</w:delText>
        </w:r>
        <w:r w:rsidR="00037F7A" w:rsidRPr="00750EC4" w:rsidDel="00A11881">
          <w:rPr>
            <w:rFonts w:ascii="Times New Roman" w:hAnsi="Times New Roman" w:cs="Times New Roman"/>
            <w:color w:val="2E2E2E"/>
            <w:sz w:val="24"/>
            <w:szCs w:val="24"/>
            <w:shd w:val="clear" w:color="auto" w:fill="FFFFFF"/>
          </w:rPr>
          <w:delText xml:space="preserve"> variability is essential </w:delText>
        </w:r>
        <w:r w:rsidR="009963C9" w:rsidRPr="00750EC4" w:rsidDel="00A11881">
          <w:rPr>
            <w:rFonts w:ascii="Times New Roman" w:hAnsi="Times New Roman" w:cs="Times New Roman"/>
            <w:color w:val="2E2E2E"/>
            <w:sz w:val="24"/>
            <w:szCs w:val="24"/>
            <w:shd w:val="clear" w:color="auto" w:fill="FFFFFF"/>
          </w:rPr>
          <w:delText>to perform their diverse</w:delText>
        </w:r>
        <w:r w:rsidR="00037F7A" w:rsidRPr="00750EC4" w:rsidDel="00A11881">
          <w:rPr>
            <w:rFonts w:ascii="Times New Roman" w:hAnsi="Times New Roman" w:cs="Times New Roman"/>
            <w:color w:val="2E2E2E"/>
            <w:sz w:val="24"/>
            <w:szCs w:val="24"/>
            <w:shd w:val="clear" w:color="auto" w:fill="FFFFFF"/>
          </w:rPr>
          <w:delText xml:space="preserve"> function</w:delText>
        </w:r>
        <w:r w:rsidR="009963C9" w:rsidRPr="00750EC4" w:rsidDel="00A11881">
          <w:rPr>
            <w:rFonts w:ascii="Times New Roman" w:hAnsi="Times New Roman" w:cs="Times New Roman"/>
            <w:color w:val="2E2E2E"/>
            <w:sz w:val="24"/>
            <w:szCs w:val="24"/>
            <w:shd w:val="clear" w:color="auto" w:fill="FFFFFF"/>
          </w:rPr>
          <w:delText>s and</w:delText>
        </w:r>
        <w:r w:rsidR="00037F7A" w:rsidRPr="00750EC4" w:rsidDel="00A11881">
          <w:rPr>
            <w:rFonts w:ascii="Times New Roman" w:hAnsi="Times New Roman" w:cs="Times New Roman"/>
            <w:color w:val="2E2E2E"/>
            <w:sz w:val="24"/>
            <w:szCs w:val="24"/>
            <w:shd w:val="clear" w:color="auto" w:fill="FFFFFF"/>
          </w:rPr>
          <w:delText xml:space="preserve"> respond to </w:delText>
        </w:r>
        <w:r w:rsidR="009963C9" w:rsidRPr="00750EC4" w:rsidDel="00A11881">
          <w:rPr>
            <w:rFonts w:ascii="Times New Roman" w:hAnsi="Times New Roman" w:cs="Times New Roman"/>
            <w:color w:val="2E2E2E"/>
            <w:sz w:val="24"/>
            <w:szCs w:val="24"/>
            <w:shd w:val="clear" w:color="auto" w:fill="FFFFFF"/>
          </w:rPr>
          <w:delText xml:space="preserve">various </w:delText>
        </w:r>
        <w:r w:rsidR="00037F7A" w:rsidRPr="00750EC4" w:rsidDel="00A11881">
          <w:rPr>
            <w:rFonts w:ascii="Times New Roman" w:hAnsi="Times New Roman" w:cs="Times New Roman"/>
            <w:color w:val="2E2E2E"/>
            <w:sz w:val="24"/>
            <w:szCs w:val="24"/>
            <w:shd w:val="clear" w:color="auto" w:fill="FFFFFF"/>
          </w:rPr>
          <w:delText>environmental stimul</w:delText>
        </w:r>
        <w:r w:rsidR="009963C9" w:rsidRPr="00750EC4" w:rsidDel="00A11881">
          <w:rPr>
            <w:rFonts w:ascii="Times New Roman" w:hAnsi="Times New Roman" w:cs="Times New Roman"/>
            <w:color w:val="2E2E2E"/>
            <w:sz w:val="24"/>
            <w:szCs w:val="24"/>
            <w:shd w:val="clear" w:color="auto" w:fill="FFFFFF"/>
          </w:rPr>
          <w:delText>i</w:delText>
        </w:r>
        <w:r w:rsidR="00037F7A" w:rsidRPr="00750EC4" w:rsidDel="00A11881">
          <w:rPr>
            <w:rFonts w:ascii="Times New Roman" w:hAnsi="Times New Roman" w:cs="Times New Roman"/>
            <w:color w:val="2E2E2E"/>
            <w:sz w:val="24"/>
            <w:szCs w:val="24"/>
            <w:shd w:val="clear" w:color="auto" w:fill="FFFFFF"/>
          </w:rPr>
          <w:delText xml:space="preserve">. </w:delText>
        </w:r>
      </w:del>
    </w:p>
    <w:p w14:paraId="05B92314" w14:textId="1E952FEE" w:rsidR="009963C9" w:rsidRPr="00750EC4" w:rsidRDefault="00B902A3" w:rsidP="00512A88">
      <w:pPr>
        <w:spacing w:line="360" w:lineRule="auto"/>
        <w:ind w:firstLine="720"/>
        <w:rPr>
          <w:rFonts w:ascii="Times New Roman" w:hAnsi="Times New Roman" w:cs="Times New Roman"/>
          <w:sz w:val="24"/>
          <w:szCs w:val="24"/>
        </w:rPr>
      </w:pPr>
      <w:ins w:id="13" w:author="Paul" w:date="2015-08-28T23:19:00Z">
        <w:r>
          <w:rPr>
            <w:rFonts w:ascii="Times New Roman" w:hAnsi="Times New Roman" w:cs="Times New Roman"/>
            <w:color w:val="2E2E2E"/>
            <w:sz w:val="24"/>
            <w:szCs w:val="24"/>
            <w:shd w:val="clear" w:color="auto" w:fill="FFFFFF"/>
          </w:rPr>
          <w:t xml:space="preserve">In most eukaryotes, there </w:t>
        </w:r>
      </w:ins>
      <w:ins w:id="14" w:author="Paul" w:date="2015-08-28T23:20:00Z">
        <w:r>
          <w:rPr>
            <w:rFonts w:ascii="Times New Roman" w:hAnsi="Times New Roman" w:cs="Times New Roman"/>
            <w:color w:val="2E2E2E"/>
            <w:sz w:val="24"/>
            <w:szCs w:val="24"/>
            <w:shd w:val="clear" w:color="auto" w:fill="FFFFFF"/>
          </w:rPr>
          <w:t>are</w:t>
        </w:r>
      </w:ins>
      <w:ins w:id="15" w:author="Paul" w:date="2015-08-28T23:19:00Z">
        <w:r>
          <w:rPr>
            <w:rFonts w:ascii="Times New Roman" w:hAnsi="Times New Roman" w:cs="Times New Roman"/>
            <w:color w:val="2E2E2E"/>
            <w:sz w:val="24"/>
            <w:szCs w:val="24"/>
            <w:shd w:val="clear" w:color="auto" w:fill="FFFFFF"/>
          </w:rPr>
          <w:t xml:space="preserve"> paralogs</w:t>
        </w:r>
      </w:ins>
      <w:ins w:id="16" w:author="Paul" w:date="2015-08-28T23:28:00Z">
        <w:r w:rsidR="00677D9B">
          <w:rPr>
            <w:rFonts w:ascii="Times New Roman" w:hAnsi="Times New Roman" w:cs="Times New Roman"/>
            <w:color w:val="2E2E2E"/>
            <w:sz w:val="24"/>
            <w:szCs w:val="24"/>
            <w:shd w:val="clear" w:color="auto" w:fill="FFFFFF"/>
          </w:rPr>
          <w:t>, or ‘histone variants’,</w:t>
        </w:r>
      </w:ins>
      <w:ins w:id="17" w:author="Paul" w:date="2015-08-28T23:19:00Z">
        <w:r>
          <w:rPr>
            <w:rFonts w:ascii="Times New Roman" w:hAnsi="Times New Roman" w:cs="Times New Roman"/>
            <w:color w:val="2E2E2E"/>
            <w:sz w:val="24"/>
            <w:szCs w:val="24"/>
            <w:shd w:val="clear" w:color="auto" w:fill="FFFFFF"/>
          </w:rPr>
          <w:t xml:space="preserve"> for </w:t>
        </w:r>
      </w:ins>
      <w:ins w:id="18" w:author="Paul" w:date="2015-08-28T23:20:00Z">
        <w:r>
          <w:rPr>
            <w:rFonts w:ascii="Times New Roman" w:hAnsi="Times New Roman" w:cs="Times New Roman"/>
            <w:color w:val="2E2E2E"/>
            <w:sz w:val="24"/>
            <w:szCs w:val="24"/>
            <w:shd w:val="clear" w:color="auto" w:fill="FFFFFF"/>
          </w:rPr>
          <w:t xml:space="preserve">some or all of the </w:t>
        </w:r>
      </w:ins>
      <w:ins w:id="19" w:author="Paul" w:date="2015-08-28T23:25:00Z">
        <w:r w:rsidR="00677D9B">
          <w:rPr>
            <w:rFonts w:ascii="Times New Roman" w:hAnsi="Times New Roman" w:cs="Times New Roman"/>
            <w:color w:val="2E2E2E"/>
            <w:sz w:val="24"/>
            <w:szCs w:val="24"/>
            <w:shd w:val="clear" w:color="auto" w:fill="FFFFFF"/>
          </w:rPr>
          <w:t>core histone protein</w:t>
        </w:r>
      </w:ins>
      <w:ins w:id="20" w:author="Paul" w:date="2015-08-28T23:26:00Z">
        <w:r w:rsidR="00677D9B">
          <w:rPr>
            <w:rFonts w:ascii="Times New Roman" w:hAnsi="Times New Roman" w:cs="Times New Roman"/>
            <w:color w:val="2E2E2E"/>
            <w:sz w:val="24"/>
            <w:szCs w:val="24"/>
            <w:shd w:val="clear" w:color="auto" w:fill="FFFFFF"/>
          </w:rPr>
          <w:t>s</w:t>
        </w:r>
      </w:ins>
      <w:ins w:id="21" w:author="Paul" w:date="2015-08-28T23:27:00Z">
        <w:r w:rsidR="00677D9B">
          <w:rPr>
            <w:rFonts w:ascii="Times New Roman" w:hAnsi="Times New Roman" w:cs="Times New Roman"/>
            <w:color w:val="2E2E2E"/>
            <w:sz w:val="24"/>
            <w:szCs w:val="24"/>
            <w:shd w:val="clear" w:color="auto" w:fill="FFFFFF"/>
          </w:rPr>
          <w:t xml:space="preserve"> (</w:t>
        </w:r>
      </w:ins>
      <w:ins w:id="22" w:author="Paul" w:date="2015-08-28T23:25:00Z">
        <w:r w:rsidR="00677D9B">
          <w:rPr>
            <w:rFonts w:ascii="Times New Roman" w:hAnsi="Times New Roman" w:cs="Times New Roman"/>
            <w:color w:val="2E2E2E"/>
            <w:sz w:val="24"/>
            <w:szCs w:val="24"/>
            <w:shd w:val="clear" w:color="auto" w:fill="FFFFFF"/>
          </w:rPr>
          <w:t>H</w:t>
        </w:r>
      </w:ins>
      <w:ins w:id="23" w:author="Paul" w:date="2015-08-28T23:26:00Z">
        <w:r w:rsidR="00677D9B">
          <w:rPr>
            <w:rFonts w:ascii="Times New Roman" w:hAnsi="Times New Roman" w:cs="Times New Roman"/>
            <w:color w:val="2E2E2E"/>
            <w:sz w:val="24"/>
            <w:szCs w:val="24"/>
            <w:shd w:val="clear" w:color="auto" w:fill="FFFFFF"/>
          </w:rPr>
          <w:t>2</w:t>
        </w:r>
      </w:ins>
      <w:ins w:id="24" w:author="Paul" w:date="2015-08-28T23:25:00Z">
        <w:r w:rsidR="00677D9B">
          <w:rPr>
            <w:rFonts w:ascii="Times New Roman" w:hAnsi="Times New Roman" w:cs="Times New Roman"/>
            <w:color w:val="2E2E2E"/>
            <w:sz w:val="24"/>
            <w:szCs w:val="24"/>
            <w:shd w:val="clear" w:color="auto" w:fill="FFFFFF"/>
          </w:rPr>
          <w:t>A, H2B</w:t>
        </w:r>
      </w:ins>
      <w:ins w:id="25" w:author="Paul" w:date="2015-08-28T23:27:00Z">
        <w:r w:rsidR="00677D9B">
          <w:rPr>
            <w:rFonts w:ascii="Times New Roman" w:hAnsi="Times New Roman" w:cs="Times New Roman"/>
            <w:color w:val="2E2E2E"/>
            <w:sz w:val="24"/>
            <w:szCs w:val="24"/>
            <w:shd w:val="clear" w:color="auto" w:fill="FFFFFF"/>
          </w:rPr>
          <w:t xml:space="preserve">, H3, H4, H1) </w:t>
        </w:r>
      </w:ins>
      <w:r w:rsidR="009963C9" w:rsidRPr="00750EC4">
        <w:rPr>
          <w:rFonts w:ascii="Times New Roman" w:hAnsi="Times New Roman" w:cs="Times New Roman"/>
          <w:color w:val="2E2E2E"/>
          <w:sz w:val="24"/>
          <w:szCs w:val="24"/>
          <w:shd w:val="clear" w:color="auto" w:fill="FFFFFF"/>
        </w:rPr>
        <w:t>Nucleosomes may employ different sets of</w:t>
      </w:r>
      <w:ins w:id="26" w:author="Paul" w:date="2015-08-28T23:17:00Z">
        <w:r>
          <w:rPr>
            <w:rFonts w:ascii="Times New Roman" w:hAnsi="Times New Roman" w:cs="Times New Roman"/>
            <w:color w:val="2E2E2E"/>
            <w:sz w:val="24"/>
            <w:szCs w:val="24"/>
            <w:shd w:val="clear" w:color="auto" w:fill="FFFFFF"/>
          </w:rPr>
          <w:t xml:space="preserve"> </w:t>
        </w:r>
      </w:ins>
      <w:del w:id="27" w:author="Paul" w:date="2015-08-28T23:28:00Z">
        <w:r w:rsidR="009963C9" w:rsidRPr="00750EC4" w:rsidDel="00677D9B">
          <w:rPr>
            <w:rFonts w:ascii="Times New Roman" w:hAnsi="Times New Roman" w:cs="Times New Roman"/>
            <w:color w:val="2E2E2E"/>
            <w:sz w:val="24"/>
            <w:szCs w:val="24"/>
            <w:shd w:val="clear" w:color="auto" w:fill="FFFFFF"/>
          </w:rPr>
          <w:delText xml:space="preserve"> </w:delText>
        </w:r>
      </w:del>
      <w:r w:rsidR="009963C9" w:rsidRPr="00750EC4">
        <w:rPr>
          <w:rFonts w:ascii="Times New Roman" w:hAnsi="Times New Roman" w:cs="Times New Roman"/>
          <w:color w:val="2E2E2E"/>
          <w:sz w:val="24"/>
          <w:szCs w:val="24"/>
          <w:shd w:val="clear" w:color="auto" w:fill="FFFFFF"/>
        </w:rPr>
        <w:t>histone variants</w:t>
      </w:r>
      <w:ins w:id="28" w:author="Paul" w:date="2015-08-28T23:17:00Z">
        <w:r>
          <w:rPr>
            <w:rFonts w:ascii="Times New Roman" w:hAnsi="Times New Roman" w:cs="Times New Roman"/>
            <w:color w:val="2E2E2E"/>
            <w:sz w:val="24"/>
            <w:szCs w:val="24"/>
            <w:shd w:val="clear" w:color="auto" w:fill="FFFFFF"/>
          </w:rPr>
          <w:t>,</w:t>
        </w:r>
      </w:ins>
      <w:r w:rsidR="009963C9" w:rsidRPr="00750EC4">
        <w:rPr>
          <w:rFonts w:ascii="Times New Roman" w:hAnsi="Times New Roman" w:cs="Times New Roman"/>
          <w:color w:val="2E2E2E"/>
          <w:sz w:val="24"/>
          <w:szCs w:val="24"/>
          <w:shd w:val="clear" w:color="auto" w:fill="FFFFFF"/>
        </w:rPr>
        <w:t xml:space="preserve"> and post-translational </w:t>
      </w:r>
      <w:del w:id="29" w:author="Microsoft Office User" w:date="2015-08-25T16:08:00Z">
        <w:r w:rsidR="009963C9" w:rsidRPr="00750EC4" w:rsidDel="00EB7F19">
          <w:rPr>
            <w:rFonts w:ascii="Times New Roman" w:hAnsi="Times New Roman" w:cs="Times New Roman"/>
            <w:color w:val="2E2E2E"/>
            <w:sz w:val="24"/>
            <w:szCs w:val="24"/>
            <w:shd w:val="clear" w:color="auto" w:fill="FFFFFF"/>
          </w:rPr>
          <w:delText>modifications which</w:delText>
        </w:r>
      </w:del>
      <w:ins w:id="30" w:author="Microsoft Office User" w:date="2015-08-25T16:08:00Z">
        <w:r w:rsidR="00EB7F19" w:rsidRPr="00750EC4">
          <w:rPr>
            <w:rFonts w:ascii="Times New Roman" w:hAnsi="Times New Roman" w:cs="Times New Roman"/>
            <w:color w:val="2E2E2E"/>
            <w:sz w:val="24"/>
            <w:szCs w:val="24"/>
            <w:shd w:val="clear" w:color="auto" w:fill="FFFFFF"/>
          </w:rPr>
          <w:t>modifications, which</w:t>
        </w:r>
      </w:ins>
      <w:r w:rsidR="009963C9" w:rsidRPr="00750EC4">
        <w:rPr>
          <w:rFonts w:ascii="Times New Roman" w:hAnsi="Times New Roman" w:cs="Times New Roman"/>
          <w:color w:val="2E2E2E"/>
          <w:sz w:val="24"/>
          <w:szCs w:val="24"/>
          <w:shd w:val="clear" w:color="auto" w:fill="FFFFFF"/>
        </w:rPr>
        <w:t xml:space="preserve"> may </w:t>
      </w:r>
      <w:del w:id="31" w:author="Paul" w:date="2015-08-28T23:00:00Z">
        <w:r w:rsidR="009963C9" w:rsidRPr="00750EC4" w:rsidDel="00A11881">
          <w:rPr>
            <w:rFonts w:ascii="Times New Roman" w:hAnsi="Times New Roman" w:cs="Times New Roman"/>
            <w:color w:val="2E2E2E"/>
            <w:sz w:val="24"/>
            <w:szCs w:val="24"/>
            <w:shd w:val="clear" w:color="auto" w:fill="FFFFFF"/>
          </w:rPr>
          <w:delText xml:space="preserve">account for </w:delText>
        </w:r>
      </w:del>
      <w:del w:id="32" w:author="Paul" w:date="2015-08-28T22:55:00Z">
        <w:r w:rsidR="009963C9" w:rsidRPr="00750EC4" w:rsidDel="00A11881">
          <w:rPr>
            <w:rFonts w:ascii="Times New Roman" w:hAnsi="Times New Roman" w:cs="Times New Roman"/>
            <w:color w:val="2E2E2E"/>
            <w:sz w:val="24"/>
            <w:szCs w:val="24"/>
            <w:shd w:val="clear" w:color="auto" w:fill="FFFFFF"/>
          </w:rPr>
          <w:delText xml:space="preserve">its </w:delText>
        </w:r>
      </w:del>
      <w:del w:id="33" w:author="Paul" w:date="2015-08-28T23:00:00Z">
        <w:r w:rsidR="009963C9" w:rsidRPr="00750EC4" w:rsidDel="00A11881">
          <w:rPr>
            <w:rFonts w:ascii="Times New Roman" w:hAnsi="Times New Roman" w:cs="Times New Roman"/>
            <w:color w:val="2E2E2E"/>
            <w:sz w:val="24"/>
            <w:szCs w:val="24"/>
            <w:shd w:val="clear" w:color="auto" w:fill="FFFFFF"/>
          </w:rPr>
          <w:delText>functional variability and specificity</w:delText>
        </w:r>
      </w:del>
      <w:del w:id="34" w:author="Paul" w:date="2015-08-28T22:56:00Z">
        <w:r w:rsidR="009963C9" w:rsidRPr="00750EC4" w:rsidDel="00A11881">
          <w:rPr>
            <w:rFonts w:ascii="Times New Roman" w:hAnsi="Times New Roman" w:cs="Times New Roman"/>
            <w:color w:val="2E2E2E"/>
            <w:sz w:val="24"/>
            <w:szCs w:val="24"/>
            <w:shd w:val="clear" w:color="auto" w:fill="FFFFFF"/>
          </w:rPr>
          <w:delText>.</w:delText>
        </w:r>
      </w:del>
      <w:del w:id="35" w:author="Paul" w:date="2015-08-28T22:57:00Z">
        <w:r w:rsidR="009963C9" w:rsidRPr="00750EC4" w:rsidDel="00A11881">
          <w:rPr>
            <w:rFonts w:ascii="Times New Roman" w:hAnsi="Times New Roman" w:cs="Times New Roman"/>
            <w:color w:val="2E2E2E"/>
            <w:sz w:val="24"/>
            <w:szCs w:val="24"/>
            <w:shd w:val="clear" w:color="auto" w:fill="FFFFFF"/>
          </w:rPr>
          <w:delText xml:space="preserve"> </w:delText>
        </w:r>
      </w:del>
      <w:ins w:id="36" w:author="Paul" w:date="2015-08-28T23:00:00Z">
        <w:r w:rsidR="00A11881">
          <w:rPr>
            <w:rFonts w:ascii="Times New Roman" w:hAnsi="Times New Roman" w:cs="Times New Roman"/>
            <w:color w:val="2E2E2E"/>
            <w:sz w:val="24"/>
            <w:szCs w:val="24"/>
            <w:shd w:val="clear" w:color="auto" w:fill="FFFFFF"/>
          </w:rPr>
          <w:t>be</w:t>
        </w:r>
      </w:ins>
      <w:ins w:id="37" w:author="Paul" w:date="2015-08-28T22:56:00Z">
        <w:r w:rsidR="00A11881" w:rsidRPr="00750EC4">
          <w:rPr>
            <w:rFonts w:ascii="Times New Roman" w:hAnsi="Times New Roman" w:cs="Times New Roman"/>
            <w:color w:val="2E2E2E"/>
            <w:sz w:val="24"/>
            <w:szCs w:val="24"/>
            <w:shd w:val="clear" w:color="auto" w:fill="FFFFFF"/>
          </w:rPr>
          <w:t xml:space="preserve"> essential to perform their diverse functions and respond to environmental stimuli. </w:t>
        </w:r>
      </w:ins>
      <w:r w:rsidR="009963C9" w:rsidRPr="00750EC4">
        <w:rPr>
          <w:rFonts w:ascii="Times New Roman" w:hAnsi="Times New Roman" w:cs="Times New Roman"/>
          <w:color w:val="2E2E2E"/>
          <w:sz w:val="24"/>
          <w:szCs w:val="24"/>
          <w:shd w:val="clear" w:color="auto" w:fill="FFFFFF"/>
        </w:rPr>
        <w:t>Recent data have been accumulating about the functionally diverse histone variants</w:t>
      </w:r>
      <w:ins w:id="38" w:author="Paul" w:date="2015-08-28T23:02:00Z">
        <w:r w:rsidR="00A11881">
          <w:rPr>
            <w:rFonts w:ascii="Times New Roman" w:hAnsi="Times New Roman" w:cs="Times New Roman"/>
            <w:color w:val="2E2E2E"/>
            <w:sz w:val="24"/>
            <w:szCs w:val="24"/>
            <w:shd w:val="clear" w:color="auto" w:fill="FFFFFF"/>
          </w:rPr>
          <w:t>.</w:t>
        </w:r>
      </w:ins>
      <w:del w:id="39" w:author="Paul" w:date="2015-08-28T23:01:00Z">
        <w:r w:rsidR="009963C9" w:rsidRPr="00750EC4" w:rsidDel="00A11881">
          <w:rPr>
            <w:rFonts w:ascii="Times New Roman" w:hAnsi="Times New Roman" w:cs="Times New Roman"/>
            <w:color w:val="2E2E2E"/>
            <w:sz w:val="24"/>
            <w:szCs w:val="24"/>
            <w:shd w:val="clear" w:color="auto" w:fill="FFFFFF"/>
          </w:rPr>
          <w:delText xml:space="preserve">, </w:delText>
        </w:r>
      </w:del>
      <w:ins w:id="40" w:author="Paul" w:date="2015-08-28T23:01:00Z">
        <w:r w:rsidR="00A11881" w:rsidRPr="00750EC4">
          <w:rPr>
            <w:rFonts w:ascii="Times New Roman" w:hAnsi="Times New Roman" w:cs="Times New Roman"/>
            <w:color w:val="2E2E2E"/>
            <w:sz w:val="24"/>
            <w:szCs w:val="24"/>
            <w:shd w:val="clear" w:color="auto" w:fill="FFFFFF"/>
          </w:rPr>
          <w:t xml:space="preserve"> </w:t>
        </w:r>
      </w:ins>
      <w:del w:id="41" w:author="Paul" w:date="2015-08-28T23:02:00Z">
        <w:r w:rsidR="009963C9" w:rsidRPr="00750EC4" w:rsidDel="00A11881">
          <w:rPr>
            <w:rFonts w:ascii="Times New Roman" w:hAnsi="Times New Roman" w:cs="Times New Roman"/>
            <w:color w:val="2E2E2E"/>
            <w:sz w:val="24"/>
            <w:szCs w:val="24"/>
            <w:shd w:val="clear" w:color="auto" w:fill="FFFFFF"/>
          </w:rPr>
          <w:delText>s</w:delText>
        </w:r>
        <w:r w:rsidR="00037F7A" w:rsidRPr="00750EC4" w:rsidDel="00A11881">
          <w:rPr>
            <w:rFonts w:ascii="Times New Roman" w:hAnsi="Times New Roman" w:cs="Times New Roman"/>
            <w:color w:val="2E2E2E"/>
            <w:sz w:val="24"/>
            <w:szCs w:val="24"/>
            <w:shd w:val="clear" w:color="auto" w:fill="FFFFFF"/>
          </w:rPr>
          <w:delText xml:space="preserve">ome </w:delText>
        </w:r>
      </w:del>
      <w:ins w:id="42" w:author="Paul" w:date="2015-08-28T23:02:00Z">
        <w:r w:rsidR="00A11881">
          <w:rPr>
            <w:rFonts w:ascii="Times New Roman" w:hAnsi="Times New Roman" w:cs="Times New Roman"/>
            <w:color w:val="2E2E2E"/>
            <w:sz w:val="24"/>
            <w:szCs w:val="24"/>
            <w:shd w:val="clear" w:color="auto" w:fill="FFFFFF"/>
          </w:rPr>
          <w:t>S</w:t>
        </w:r>
        <w:r w:rsidR="00A11881" w:rsidRPr="00750EC4">
          <w:rPr>
            <w:rFonts w:ascii="Times New Roman" w:hAnsi="Times New Roman" w:cs="Times New Roman"/>
            <w:color w:val="2E2E2E"/>
            <w:sz w:val="24"/>
            <w:szCs w:val="24"/>
            <w:shd w:val="clear" w:color="auto" w:fill="FFFFFF"/>
          </w:rPr>
          <w:t xml:space="preserve">ome </w:t>
        </w:r>
      </w:ins>
      <w:r w:rsidR="00037F7A" w:rsidRPr="00750EC4">
        <w:rPr>
          <w:rFonts w:ascii="Times New Roman" w:hAnsi="Times New Roman" w:cs="Times New Roman"/>
          <w:color w:val="2E2E2E"/>
          <w:sz w:val="24"/>
          <w:szCs w:val="24"/>
          <w:shd w:val="clear" w:color="auto" w:fill="FFFFFF"/>
        </w:rPr>
        <w:t xml:space="preserve">of the </w:t>
      </w:r>
      <w:r w:rsidR="009963C9" w:rsidRPr="00750EC4">
        <w:rPr>
          <w:rFonts w:ascii="Times New Roman" w:hAnsi="Times New Roman" w:cs="Times New Roman"/>
          <w:color w:val="2E2E2E"/>
          <w:sz w:val="24"/>
          <w:szCs w:val="24"/>
          <w:shd w:val="clear" w:color="auto" w:fill="FFFFFF"/>
        </w:rPr>
        <w:t>most striking examples include</w:t>
      </w:r>
      <w:r w:rsidR="00037F7A" w:rsidRPr="00750EC4">
        <w:rPr>
          <w:rFonts w:ascii="Times New Roman" w:hAnsi="Times New Roman" w:cs="Times New Roman"/>
          <w:color w:val="2E2E2E"/>
          <w:sz w:val="24"/>
          <w:szCs w:val="24"/>
          <w:shd w:val="clear" w:color="auto" w:fill="FFFFFF"/>
        </w:rPr>
        <w:t xml:space="preserve"> H2A.Z histone acetylation and</w:t>
      </w:r>
      <w:r w:rsidR="009963C9" w:rsidRPr="00750EC4">
        <w:rPr>
          <w:rFonts w:ascii="Times New Roman" w:hAnsi="Times New Roman" w:cs="Times New Roman"/>
          <w:color w:val="2E2E2E"/>
          <w:sz w:val="24"/>
          <w:szCs w:val="24"/>
          <w:shd w:val="clear" w:color="auto" w:fill="FFFFFF"/>
        </w:rPr>
        <w:t xml:space="preserve"> deposition in memory formation</w:t>
      </w:r>
      <w:ins w:id="43" w:author="Paul" w:date="2015-08-28T23:02:00Z">
        <w:r w:rsidR="00A11881">
          <w:rPr>
            <w:rFonts w:ascii="Times New Roman" w:hAnsi="Times New Roman" w:cs="Times New Roman"/>
            <w:color w:val="2E2E2E"/>
            <w:sz w:val="24"/>
            <w:szCs w:val="24"/>
            <w:shd w:val="clear" w:color="auto" w:fill="FFFFFF"/>
          </w:rPr>
          <w:t>,</w:t>
        </w:r>
      </w:ins>
      <w:r w:rsidR="009963C9" w:rsidRPr="00750EC4">
        <w:rPr>
          <w:rFonts w:ascii="Times New Roman" w:hAnsi="Times New Roman" w:cs="Times New Roman"/>
          <w:color w:val="2E2E2E"/>
          <w:sz w:val="24"/>
          <w:szCs w:val="24"/>
          <w:shd w:val="clear" w:color="auto" w:fill="FFFFFF"/>
        </w:rPr>
        <w:t xml:space="preserve"> and</w:t>
      </w:r>
      <w:r w:rsidR="00037F7A" w:rsidRPr="00750EC4">
        <w:rPr>
          <w:rFonts w:ascii="Times New Roman" w:hAnsi="Times New Roman" w:cs="Times New Roman"/>
          <w:color w:val="2E2E2E"/>
          <w:sz w:val="24"/>
          <w:szCs w:val="24"/>
          <w:shd w:val="clear" w:color="auto" w:fill="FFFFFF"/>
        </w:rPr>
        <w:t xml:space="preserve"> modulation of olfactory neurons life span by histone v</w:t>
      </w:r>
      <w:r w:rsidR="009963C9" w:rsidRPr="00750EC4">
        <w:rPr>
          <w:rFonts w:ascii="Times New Roman" w:hAnsi="Times New Roman" w:cs="Times New Roman"/>
          <w:color w:val="2E2E2E"/>
          <w:sz w:val="24"/>
          <w:szCs w:val="24"/>
          <w:shd w:val="clear" w:color="auto" w:fill="FFFFFF"/>
        </w:rPr>
        <w:t>ariant H2B.E.</w:t>
      </w:r>
      <w:r w:rsidR="00037F7A" w:rsidRPr="00750EC4">
        <w:rPr>
          <w:rFonts w:ascii="Times New Roman" w:hAnsi="Times New Roman" w:cs="Times New Roman"/>
          <w:color w:val="2E2E2E"/>
          <w:sz w:val="24"/>
          <w:szCs w:val="24"/>
          <w:shd w:val="clear" w:color="auto" w:fill="FFFFFF"/>
        </w:rPr>
        <w:t xml:space="preserve"> </w:t>
      </w:r>
    </w:p>
    <w:p w14:paraId="2A8371D6" w14:textId="50A626C3" w:rsidR="009963C9" w:rsidRPr="00750EC4" w:rsidRDefault="004A071B" w:rsidP="00512A88">
      <w:pPr>
        <w:spacing w:after="240" w:line="384" w:lineRule="atLeast"/>
        <w:ind w:firstLine="720"/>
        <w:rPr>
          <w:rFonts w:ascii="Times New Roman" w:hAnsi="Times New Roman" w:cs="Times New Roman"/>
          <w:sz w:val="24"/>
          <w:szCs w:val="24"/>
        </w:rPr>
      </w:pPr>
      <w:r w:rsidRPr="00750EC4">
        <w:rPr>
          <w:rFonts w:ascii="Times New Roman" w:hAnsi="Times New Roman" w:cs="Times New Roman"/>
          <w:color w:val="2E2E2E"/>
          <w:sz w:val="24"/>
          <w:szCs w:val="24"/>
          <w:shd w:val="clear" w:color="auto" w:fill="FFFFFF"/>
        </w:rPr>
        <w:t>Classification of histone</w:t>
      </w:r>
      <w:ins w:id="44" w:author="Paul" w:date="2015-08-28T23:17:00Z">
        <w:r w:rsidR="00B902A3">
          <w:rPr>
            <w:rFonts w:ascii="Times New Roman" w:hAnsi="Times New Roman" w:cs="Times New Roman"/>
            <w:color w:val="2E2E2E"/>
            <w:sz w:val="24"/>
            <w:szCs w:val="24"/>
            <w:shd w:val="clear" w:color="auto" w:fill="FFFFFF"/>
          </w:rPr>
          <w:t xml:space="preserve"> paralog</w:t>
        </w:r>
      </w:ins>
      <w:r w:rsidRPr="00750EC4">
        <w:rPr>
          <w:rFonts w:ascii="Times New Roman" w:hAnsi="Times New Roman" w:cs="Times New Roman"/>
          <w:color w:val="2E2E2E"/>
          <w:sz w:val="24"/>
          <w:szCs w:val="24"/>
          <w:shd w:val="clear" w:color="auto" w:fill="FFFFFF"/>
        </w:rPr>
        <w:t>s is a daunting task. They</w:t>
      </w:r>
      <w:r w:rsidR="00512A88" w:rsidRPr="00750EC4">
        <w:rPr>
          <w:rFonts w:ascii="Times New Roman" w:hAnsi="Times New Roman" w:cs="Times New Roman"/>
          <w:color w:val="2E2E2E"/>
          <w:sz w:val="24"/>
          <w:szCs w:val="24"/>
          <w:shd w:val="clear" w:color="auto" w:fill="FFFFFF"/>
        </w:rPr>
        <w:t xml:space="preserve"> are </w:t>
      </w:r>
      <w:r w:rsidRPr="00750EC4">
        <w:rPr>
          <w:rFonts w:ascii="Times New Roman" w:hAnsi="Times New Roman" w:cs="Times New Roman"/>
          <w:color w:val="2E2E2E"/>
          <w:sz w:val="24"/>
          <w:szCs w:val="24"/>
          <w:shd w:val="clear" w:color="auto" w:fill="FFFFFF"/>
        </w:rPr>
        <w:t xml:space="preserve">usually </w:t>
      </w:r>
      <w:r w:rsidR="00512A88" w:rsidRPr="00750EC4">
        <w:rPr>
          <w:rFonts w:ascii="Times New Roman" w:hAnsi="Times New Roman" w:cs="Times New Roman"/>
          <w:color w:val="2E2E2E"/>
          <w:sz w:val="24"/>
          <w:szCs w:val="24"/>
          <w:shd w:val="clear" w:color="auto" w:fill="FFFFFF"/>
        </w:rPr>
        <w:t>subdivide</w:t>
      </w:r>
      <w:r w:rsidRPr="00750EC4">
        <w:rPr>
          <w:rFonts w:ascii="Times New Roman" w:hAnsi="Times New Roman" w:cs="Times New Roman"/>
          <w:color w:val="2E2E2E"/>
          <w:sz w:val="24"/>
          <w:szCs w:val="24"/>
          <w:shd w:val="clear" w:color="auto" w:fill="FFFFFF"/>
        </w:rPr>
        <w:t>d</w:t>
      </w:r>
      <w:r w:rsidR="009963C9" w:rsidRPr="00750EC4">
        <w:rPr>
          <w:rFonts w:ascii="Times New Roman" w:hAnsi="Times New Roman" w:cs="Times New Roman"/>
          <w:color w:val="2E2E2E"/>
          <w:sz w:val="24"/>
          <w:szCs w:val="24"/>
          <w:shd w:val="clear" w:color="auto" w:fill="FFFFFF"/>
        </w:rPr>
        <w:t xml:space="preserve"> into </w:t>
      </w:r>
      <w:ins w:id="45" w:author="Paul" w:date="2015-08-28T23:04:00Z">
        <w:r w:rsidR="00902FC2">
          <w:rPr>
            <w:rFonts w:ascii="Times New Roman" w:hAnsi="Times New Roman" w:cs="Times New Roman"/>
            <w:color w:val="2E2E2E"/>
            <w:sz w:val="24"/>
            <w:szCs w:val="24"/>
            <w:shd w:val="clear" w:color="auto" w:fill="FFFFFF"/>
          </w:rPr>
          <w:t>‘</w:t>
        </w:r>
      </w:ins>
      <w:r w:rsidR="009963C9" w:rsidRPr="00750EC4">
        <w:rPr>
          <w:rFonts w:ascii="Times New Roman" w:hAnsi="Times New Roman" w:cs="Times New Roman"/>
          <w:color w:val="2E2E2E"/>
          <w:sz w:val="24"/>
          <w:szCs w:val="24"/>
          <w:shd w:val="clear" w:color="auto" w:fill="FFFFFF"/>
        </w:rPr>
        <w:t>canonical</w:t>
      </w:r>
      <w:ins w:id="46" w:author="Paul" w:date="2015-08-28T23:04:00Z">
        <w:r w:rsidR="00902FC2">
          <w:rPr>
            <w:rFonts w:ascii="Times New Roman" w:hAnsi="Times New Roman" w:cs="Times New Roman"/>
            <w:color w:val="2E2E2E"/>
            <w:sz w:val="24"/>
            <w:szCs w:val="24"/>
            <w:shd w:val="clear" w:color="auto" w:fill="FFFFFF"/>
          </w:rPr>
          <w:t>’</w:t>
        </w:r>
      </w:ins>
      <w:r w:rsidR="009963C9" w:rsidRPr="00750EC4">
        <w:rPr>
          <w:rFonts w:ascii="Times New Roman" w:hAnsi="Times New Roman" w:cs="Times New Roman"/>
          <w:color w:val="2E2E2E"/>
          <w:sz w:val="24"/>
          <w:szCs w:val="24"/>
          <w:shd w:val="clear" w:color="auto" w:fill="FFFFFF"/>
        </w:rPr>
        <w:t xml:space="preserve"> replication-dependent </w:t>
      </w:r>
      <w:r w:rsidR="00512A88" w:rsidRPr="00750EC4">
        <w:rPr>
          <w:rFonts w:ascii="Times New Roman" w:hAnsi="Times New Roman" w:cs="Times New Roman"/>
          <w:color w:val="2E2E2E"/>
          <w:sz w:val="24"/>
          <w:szCs w:val="24"/>
          <w:shd w:val="clear" w:color="auto" w:fill="FFFFFF"/>
        </w:rPr>
        <w:t>histones that are expressed during the S-phase of cell cycle</w:t>
      </w:r>
      <w:r w:rsidR="009963C9" w:rsidRPr="00750EC4">
        <w:rPr>
          <w:rFonts w:ascii="Times New Roman" w:hAnsi="Times New Roman" w:cs="Times New Roman"/>
          <w:color w:val="2E2E2E"/>
          <w:sz w:val="24"/>
          <w:szCs w:val="24"/>
          <w:shd w:val="clear" w:color="auto" w:fill="FFFFFF"/>
        </w:rPr>
        <w:t xml:space="preserve"> and replication-independent histone </w:t>
      </w:r>
      <w:ins w:id="47" w:author="Paul" w:date="2015-08-28T23:16:00Z">
        <w:r w:rsidR="00B902A3">
          <w:rPr>
            <w:rFonts w:ascii="Times New Roman" w:hAnsi="Times New Roman" w:cs="Times New Roman"/>
            <w:color w:val="2E2E2E"/>
            <w:sz w:val="24"/>
            <w:szCs w:val="24"/>
            <w:shd w:val="clear" w:color="auto" w:fill="FFFFFF"/>
          </w:rPr>
          <w:t>‘</w:t>
        </w:r>
      </w:ins>
      <w:r w:rsidR="009963C9" w:rsidRPr="00750EC4">
        <w:rPr>
          <w:rFonts w:ascii="Times New Roman" w:hAnsi="Times New Roman" w:cs="Times New Roman"/>
          <w:color w:val="2E2E2E"/>
          <w:sz w:val="24"/>
          <w:szCs w:val="24"/>
          <w:shd w:val="clear" w:color="auto" w:fill="FFFFFF"/>
        </w:rPr>
        <w:t>variants</w:t>
      </w:r>
      <w:ins w:id="48" w:author="Paul" w:date="2015-08-28T23:16:00Z">
        <w:r w:rsidR="00B902A3">
          <w:rPr>
            <w:rFonts w:ascii="Times New Roman" w:hAnsi="Times New Roman" w:cs="Times New Roman"/>
            <w:color w:val="2E2E2E"/>
            <w:sz w:val="24"/>
            <w:szCs w:val="24"/>
            <w:shd w:val="clear" w:color="auto" w:fill="FFFFFF"/>
          </w:rPr>
          <w:t>’</w:t>
        </w:r>
      </w:ins>
      <w:r w:rsidR="009963C9" w:rsidRPr="00750EC4">
        <w:rPr>
          <w:rFonts w:ascii="Times New Roman" w:hAnsi="Times New Roman" w:cs="Times New Roman"/>
          <w:color w:val="2E2E2E"/>
          <w:sz w:val="24"/>
          <w:szCs w:val="24"/>
          <w:shd w:val="clear" w:color="auto" w:fill="FFFFFF"/>
        </w:rPr>
        <w:t>, constitutively expressed during</w:t>
      </w:r>
      <w:ins w:id="49" w:author="Paul" w:date="2015-08-28T23:04:00Z">
        <w:r w:rsidR="00902FC2">
          <w:rPr>
            <w:rFonts w:ascii="Times New Roman" w:hAnsi="Times New Roman" w:cs="Times New Roman"/>
            <w:color w:val="2E2E2E"/>
            <w:sz w:val="24"/>
            <w:szCs w:val="24"/>
            <w:shd w:val="clear" w:color="auto" w:fill="FFFFFF"/>
          </w:rPr>
          <w:t xml:space="preserve"> the</w:t>
        </w:r>
      </w:ins>
      <w:r w:rsidR="009963C9" w:rsidRPr="00750EC4">
        <w:rPr>
          <w:rFonts w:ascii="Times New Roman" w:hAnsi="Times New Roman" w:cs="Times New Roman"/>
          <w:color w:val="2E2E2E"/>
          <w:sz w:val="24"/>
          <w:szCs w:val="24"/>
          <w:shd w:val="clear" w:color="auto" w:fill="FFFFFF"/>
        </w:rPr>
        <w:t xml:space="preserve"> cell cycle</w:t>
      </w:r>
      <w:ins w:id="50" w:author="Paul" w:date="2015-08-28T23:53:00Z">
        <w:r w:rsidR="00F4547C">
          <w:rPr>
            <w:rFonts w:ascii="Times New Roman" w:hAnsi="Times New Roman" w:cs="Times New Roman"/>
            <w:color w:val="2E2E2E"/>
            <w:sz w:val="24"/>
            <w:szCs w:val="24"/>
            <w:shd w:val="clear" w:color="auto" w:fill="FFFFFF"/>
          </w:rPr>
          <w:t xml:space="preserve">. This </w:t>
        </w:r>
      </w:ins>
      <w:ins w:id="51" w:author="Paul" w:date="2015-08-29T08:58:00Z">
        <w:r w:rsidR="009D3993">
          <w:rPr>
            <w:rFonts w:ascii="Times New Roman" w:hAnsi="Times New Roman" w:cs="Times New Roman"/>
            <w:color w:val="2E2E2E"/>
            <w:sz w:val="24"/>
            <w:szCs w:val="24"/>
            <w:shd w:val="clear" w:color="auto" w:fill="FFFFFF"/>
          </w:rPr>
          <w:t>divis</w:t>
        </w:r>
      </w:ins>
      <w:ins w:id="52" w:author="Paul" w:date="2015-08-28T23:53:00Z">
        <w:r w:rsidR="00F4547C">
          <w:rPr>
            <w:rFonts w:ascii="Times New Roman" w:hAnsi="Times New Roman" w:cs="Times New Roman"/>
            <w:color w:val="2E2E2E"/>
            <w:sz w:val="24"/>
            <w:szCs w:val="24"/>
            <w:shd w:val="clear" w:color="auto" w:fill="FFFFFF"/>
          </w:rPr>
          <w:t xml:space="preserve">ion is based on </w:t>
        </w:r>
      </w:ins>
      <w:ins w:id="53" w:author="Paul" w:date="2015-08-28T23:54:00Z">
        <w:r w:rsidR="00F4547C">
          <w:rPr>
            <w:rFonts w:ascii="Times New Roman" w:hAnsi="Times New Roman" w:cs="Times New Roman"/>
            <w:color w:val="2E2E2E"/>
            <w:sz w:val="24"/>
            <w:szCs w:val="24"/>
            <w:shd w:val="clear" w:color="auto" w:fill="FFFFFF"/>
          </w:rPr>
          <w:t>the</w:t>
        </w:r>
      </w:ins>
      <w:ins w:id="54" w:author="Paul" w:date="2015-08-28T23:53:00Z">
        <w:r w:rsidR="00F4547C">
          <w:rPr>
            <w:rFonts w:ascii="Times New Roman" w:hAnsi="Times New Roman" w:cs="Times New Roman"/>
            <w:color w:val="2E2E2E"/>
            <w:sz w:val="24"/>
            <w:szCs w:val="24"/>
            <w:shd w:val="clear" w:color="auto" w:fill="FFFFFF"/>
          </w:rPr>
          <w:t xml:space="preserve"> </w:t>
        </w:r>
      </w:ins>
      <w:ins w:id="55" w:author="Paul" w:date="2015-08-28T23:54:00Z">
        <w:r w:rsidR="00F4547C">
          <w:rPr>
            <w:rFonts w:ascii="Times New Roman" w:hAnsi="Times New Roman" w:cs="Times New Roman"/>
            <w:color w:val="2E2E2E"/>
            <w:sz w:val="24"/>
            <w:szCs w:val="24"/>
            <w:shd w:val="clear" w:color="auto" w:fill="FFFFFF"/>
          </w:rPr>
          <w:t>history of their discovery, however, and</w:t>
        </w:r>
      </w:ins>
      <w:ins w:id="56" w:author="Paul" w:date="2015-08-29T00:19:00Z">
        <w:r w:rsidR="001F3D3F">
          <w:rPr>
            <w:rFonts w:ascii="Times New Roman" w:hAnsi="Times New Roman" w:cs="Times New Roman"/>
            <w:color w:val="2E2E2E"/>
            <w:sz w:val="24"/>
            <w:szCs w:val="24"/>
            <w:shd w:val="clear" w:color="auto" w:fill="FFFFFF"/>
          </w:rPr>
          <w:t xml:space="preserve"> has its limitations.</w:t>
        </w:r>
      </w:ins>
      <w:ins w:id="57" w:author="Paul" w:date="2015-08-28T23:54:00Z">
        <w:r w:rsidR="00F4547C">
          <w:rPr>
            <w:rFonts w:ascii="Times New Roman" w:hAnsi="Times New Roman" w:cs="Times New Roman"/>
            <w:color w:val="2E2E2E"/>
            <w:sz w:val="24"/>
            <w:szCs w:val="24"/>
            <w:shd w:val="clear" w:color="auto" w:fill="FFFFFF"/>
          </w:rPr>
          <w:t xml:space="preserve"> </w:t>
        </w:r>
      </w:ins>
      <w:ins w:id="58" w:author="Paul" w:date="2015-08-28T23:56:00Z">
        <w:r w:rsidR="00F4547C">
          <w:rPr>
            <w:rFonts w:ascii="Times New Roman" w:hAnsi="Times New Roman" w:cs="Times New Roman"/>
            <w:color w:val="2E2E2E"/>
            <w:sz w:val="24"/>
            <w:szCs w:val="24"/>
            <w:shd w:val="clear" w:color="auto" w:fill="FFFFFF"/>
          </w:rPr>
          <w:t>‘</w:t>
        </w:r>
      </w:ins>
      <w:ins w:id="59" w:author="Paul" w:date="2015-08-29T00:19:00Z">
        <w:r w:rsidR="001F3D3F">
          <w:rPr>
            <w:rFonts w:ascii="Times New Roman" w:hAnsi="Times New Roman" w:cs="Times New Roman"/>
            <w:color w:val="2E2E2E"/>
            <w:sz w:val="24"/>
            <w:szCs w:val="24"/>
            <w:shd w:val="clear" w:color="auto" w:fill="FFFFFF"/>
          </w:rPr>
          <w:t>C</w:t>
        </w:r>
      </w:ins>
      <w:ins w:id="60" w:author="Paul" w:date="2015-08-28T23:56:00Z">
        <w:r w:rsidR="00F4547C">
          <w:rPr>
            <w:rFonts w:ascii="Times New Roman" w:hAnsi="Times New Roman" w:cs="Times New Roman"/>
            <w:color w:val="2E2E2E"/>
            <w:sz w:val="24"/>
            <w:szCs w:val="24"/>
            <w:shd w:val="clear" w:color="auto" w:fill="FFFFFF"/>
          </w:rPr>
          <w:t>anonical</w:t>
        </w:r>
        <w:r w:rsidR="00F4547C">
          <w:rPr>
            <w:rFonts w:ascii="Times New Roman" w:hAnsi="Times New Roman" w:cs="Times New Roman"/>
            <w:color w:val="2E2E2E"/>
            <w:sz w:val="24"/>
            <w:szCs w:val="24"/>
            <w:shd w:val="clear" w:color="auto" w:fill="FFFFFF"/>
          </w:rPr>
          <w:t>’</w:t>
        </w:r>
        <w:r w:rsidR="00F4547C">
          <w:rPr>
            <w:rFonts w:ascii="Times New Roman" w:hAnsi="Times New Roman" w:cs="Times New Roman"/>
            <w:color w:val="2E2E2E"/>
            <w:sz w:val="24"/>
            <w:szCs w:val="24"/>
            <w:shd w:val="clear" w:color="auto" w:fill="FFFFFF"/>
          </w:rPr>
          <w:t xml:space="preserve"> histones </w:t>
        </w:r>
        <w:r w:rsidR="00F4547C">
          <w:rPr>
            <w:rFonts w:ascii="Times New Roman" w:hAnsi="Times New Roman" w:cs="Times New Roman"/>
            <w:color w:val="2E2E2E"/>
            <w:sz w:val="24"/>
            <w:szCs w:val="24"/>
            <w:shd w:val="clear" w:color="auto" w:fill="FFFFFF"/>
          </w:rPr>
          <w:t xml:space="preserve">in plants and animals </w:t>
        </w:r>
      </w:ins>
      <w:ins w:id="61" w:author="Paul" w:date="2015-08-29T08:59:00Z">
        <w:r w:rsidR="009D3993">
          <w:rPr>
            <w:rFonts w:ascii="Times New Roman" w:hAnsi="Times New Roman" w:cs="Times New Roman"/>
            <w:color w:val="2E2E2E"/>
            <w:sz w:val="24"/>
            <w:szCs w:val="24"/>
            <w:shd w:val="clear" w:color="auto" w:fill="FFFFFF"/>
          </w:rPr>
          <w:t>usually</w:t>
        </w:r>
      </w:ins>
      <w:ins w:id="62" w:author="Paul" w:date="2015-08-28T23:56:00Z">
        <w:r w:rsidR="00F4547C">
          <w:rPr>
            <w:rFonts w:ascii="Times New Roman" w:hAnsi="Times New Roman" w:cs="Times New Roman"/>
            <w:color w:val="2E2E2E"/>
            <w:sz w:val="24"/>
            <w:szCs w:val="24"/>
            <w:shd w:val="clear" w:color="auto" w:fill="FFFFFF"/>
          </w:rPr>
          <w:t xml:space="preserve"> encompass</w:t>
        </w:r>
      </w:ins>
      <w:ins w:id="63" w:author="Paul" w:date="2015-08-28T23:57:00Z">
        <w:r w:rsidR="00F4547C">
          <w:rPr>
            <w:rFonts w:ascii="Times New Roman" w:hAnsi="Times New Roman" w:cs="Times New Roman"/>
            <w:color w:val="2E2E2E"/>
            <w:sz w:val="24"/>
            <w:szCs w:val="24"/>
            <w:shd w:val="clear" w:color="auto" w:fill="FFFFFF"/>
          </w:rPr>
          <w:t xml:space="preserve"> </w:t>
        </w:r>
      </w:ins>
      <w:ins w:id="64" w:author="Paul" w:date="2015-08-29T18:23:00Z">
        <w:r w:rsidR="003335B6">
          <w:rPr>
            <w:rFonts w:ascii="Times New Roman" w:hAnsi="Times New Roman" w:cs="Times New Roman"/>
            <w:color w:val="2E2E2E"/>
            <w:sz w:val="24"/>
            <w:szCs w:val="24"/>
            <w:shd w:val="clear" w:color="auto" w:fill="FFFFFF"/>
          </w:rPr>
          <w:t>a variety of</w:t>
        </w:r>
      </w:ins>
      <w:ins w:id="65" w:author="Paul" w:date="2015-08-28T23:56:00Z">
        <w:r w:rsidR="00F4547C">
          <w:rPr>
            <w:rFonts w:ascii="Times New Roman" w:hAnsi="Times New Roman" w:cs="Times New Roman"/>
            <w:color w:val="2E2E2E"/>
            <w:sz w:val="24"/>
            <w:szCs w:val="24"/>
            <w:shd w:val="clear" w:color="auto" w:fill="FFFFFF"/>
          </w:rPr>
          <w:t xml:space="preserve"> </w:t>
        </w:r>
      </w:ins>
      <w:ins w:id="66" w:author="Paul" w:date="2015-08-28T23:57:00Z">
        <w:r w:rsidR="00F4547C">
          <w:rPr>
            <w:rFonts w:ascii="Times New Roman" w:hAnsi="Times New Roman" w:cs="Times New Roman"/>
            <w:color w:val="2E2E2E"/>
            <w:sz w:val="24"/>
            <w:szCs w:val="24"/>
            <w:shd w:val="clear" w:color="auto" w:fill="FFFFFF"/>
          </w:rPr>
          <w:t>structu</w:t>
        </w:r>
      </w:ins>
      <w:ins w:id="67" w:author="Paul" w:date="2015-08-28T23:58:00Z">
        <w:r w:rsidR="00F4547C">
          <w:rPr>
            <w:rFonts w:ascii="Times New Roman" w:hAnsi="Times New Roman" w:cs="Times New Roman"/>
            <w:color w:val="2E2E2E"/>
            <w:sz w:val="24"/>
            <w:szCs w:val="24"/>
            <w:shd w:val="clear" w:color="auto" w:fill="FFFFFF"/>
          </w:rPr>
          <w:t>r</w:t>
        </w:r>
      </w:ins>
      <w:ins w:id="68" w:author="Paul" w:date="2015-08-28T23:57:00Z">
        <w:r w:rsidR="00F4547C">
          <w:rPr>
            <w:rFonts w:ascii="Times New Roman" w:hAnsi="Times New Roman" w:cs="Times New Roman"/>
            <w:color w:val="2E2E2E"/>
            <w:sz w:val="24"/>
            <w:szCs w:val="24"/>
            <w:shd w:val="clear" w:color="auto" w:fill="FFFFFF"/>
          </w:rPr>
          <w:t>ally distinct paralogs</w:t>
        </w:r>
      </w:ins>
      <w:ins w:id="69" w:author="Paul" w:date="2015-08-29T00:04:00Z">
        <w:r w:rsidR="00F15ACA">
          <w:rPr>
            <w:rFonts w:ascii="Times New Roman" w:hAnsi="Times New Roman" w:cs="Times New Roman"/>
            <w:color w:val="2E2E2E"/>
            <w:sz w:val="24"/>
            <w:szCs w:val="24"/>
            <w:shd w:val="clear" w:color="auto" w:fill="FFFFFF"/>
          </w:rPr>
          <w:t xml:space="preserve"> of H2A and H2B</w:t>
        </w:r>
      </w:ins>
      <w:ins w:id="70" w:author="Paul" w:date="2015-08-28T23:59:00Z">
        <w:r w:rsidR="00F4547C">
          <w:rPr>
            <w:rFonts w:ascii="Times New Roman" w:hAnsi="Times New Roman" w:cs="Times New Roman"/>
            <w:color w:val="2E2E2E"/>
            <w:sz w:val="24"/>
            <w:szCs w:val="24"/>
            <w:shd w:val="clear" w:color="auto" w:fill="FFFFFF"/>
          </w:rPr>
          <w:t>, while</w:t>
        </w:r>
      </w:ins>
      <w:ins w:id="71" w:author="Paul" w:date="2015-08-28T23:57:00Z">
        <w:r w:rsidR="00F4547C">
          <w:rPr>
            <w:rFonts w:ascii="Times New Roman" w:hAnsi="Times New Roman" w:cs="Times New Roman"/>
            <w:color w:val="2E2E2E"/>
            <w:sz w:val="24"/>
            <w:szCs w:val="24"/>
            <w:shd w:val="clear" w:color="auto" w:fill="FFFFFF"/>
          </w:rPr>
          <w:t xml:space="preserve"> </w:t>
        </w:r>
      </w:ins>
      <w:ins w:id="72" w:author="Paul" w:date="2015-08-28T23:54:00Z">
        <w:r w:rsidR="00F4547C">
          <w:rPr>
            <w:rFonts w:ascii="Times New Roman" w:hAnsi="Times New Roman" w:cs="Times New Roman"/>
            <w:color w:val="2E2E2E"/>
            <w:sz w:val="24"/>
            <w:szCs w:val="24"/>
            <w:shd w:val="clear" w:color="auto" w:fill="FFFFFF"/>
          </w:rPr>
          <w:t>in many unicellular organisms</w:t>
        </w:r>
      </w:ins>
      <w:ins w:id="73" w:author="Paul" w:date="2015-08-28T23:59:00Z">
        <w:r w:rsidR="00F4547C">
          <w:rPr>
            <w:rFonts w:ascii="Times New Roman" w:hAnsi="Times New Roman" w:cs="Times New Roman"/>
            <w:color w:val="2E2E2E"/>
            <w:sz w:val="24"/>
            <w:szCs w:val="24"/>
            <w:shd w:val="clear" w:color="auto" w:fill="FFFFFF"/>
          </w:rPr>
          <w:t>,</w:t>
        </w:r>
      </w:ins>
      <w:ins w:id="74" w:author="Paul" w:date="2015-08-28T23:55:00Z">
        <w:r w:rsidR="00F4547C">
          <w:rPr>
            <w:rFonts w:ascii="Times New Roman" w:hAnsi="Times New Roman" w:cs="Times New Roman"/>
            <w:color w:val="2E2E2E"/>
            <w:sz w:val="24"/>
            <w:szCs w:val="24"/>
            <w:shd w:val="clear" w:color="auto" w:fill="FFFFFF"/>
          </w:rPr>
          <w:t xml:space="preserve"> there is no special set of ‘canonical’ replication</w:t>
        </w:r>
      </w:ins>
      <w:ins w:id="75" w:author="Paul" w:date="2015-08-29T00:00:00Z">
        <w:r w:rsidR="00F4547C">
          <w:rPr>
            <w:rFonts w:ascii="Times New Roman" w:hAnsi="Times New Roman" w:cs="Times New Roman"/>
            <w:color w:val="2E2E2E"/>
            <w:sz w:val="24"/>
            <w:szCs w:val="24"/>
            <w:shd w:val="clear" w:color="auto" w:fill="FFFFFF"/>
          </w:rPr>
          <w:t>-</w:t>
        </w:r>
      </w:ins>
      <w:ins w:id="76" w:author="Paul" w:date="2015-08-28T23:55:00Z">
        <w:r w:rsidR="00F4547C">
          <w:rPr>
            <w:rFonts w:ascii="Times New Roman" w:hAnsi="Times New Roman" w:cs="Times New Roman"/>
            <w:color w:val="2E2E2E"/>
            <w:sz w:val="24"/>
            <w:szCs w:val="24"/>
            <w:shd w:val="clear" w:color="auto" w:fill="FFFFFF"/>
          </w:rPr>
          <w:t>coupled paralogs</w:t>
        </w:r>
      </w:ins>
      <w:ins w:id="77" w:author="Paul" w:date="2015-08-29T00:01:00Z">
        <w:r w:rsidR="00F4547C">
          <w:rPr>
            <w:rFonts w:ascii="Times New Roman" w:hAnsi="Times New Roman" w:cs="Times New Roman"/>
            <w:color w:val="2E2E2E"/>
            <w:sz w:val="24"/>
            <w:szCs w:val="24"/>
            <w:shd w:val="clear" w:color="auto" w:fill="FFFFFF"/>
          </w:rPr>
          <w:t>, and ‘variants’ fulfill their role</w:t>
        </w:r>
      </w:ins>
      <w:ins w:id="78" w:author="Paul" w:date="2015-08-29T00:03:00Z">
        <w:r w:rsidR="00F15ACA">
          <w:rPr>
            <w:rFonts w:ascii="Times New Roman" w:hAnsi="Times New Roman" w:cs="Times New Roman"/>
            <w:color w:val="2E2E2E"/>
            <w:sz w:val="24"/>
            <w:szCs w:val="24"/>
            <w:shd w:val="clear" w:color="auto" w:fill="FFFFFF"/>
          </w:rPr>
          <w:t xml:space="preserve">, rendering the </w:t>
        </w:r>
      </w:ins>
      <w:ins w:id="79" w:author="Paul" w:date="2015-08-29T00:04:00Z">
        <w:r w:rsidR="00F15ACA">
          <w:rPr>
            <w:rFonts w:ascii="Times New Roman" w:hAnsi="Times New Roman" w:cs="Times New Roman"/>
            <w:color w:val="2E2E2E"/>
            <w:sz w:val="24"/>
            <w:szCs w:val="24"/>
            <w:shd w:val="clear" w:color="auto" w:fill="FFFFFF"/>
          </w:rPr>
          <w:t xml:space="preserve">distinction between these classes </w:t>
        </w:r>
      </w:ins>
      <w:ins w:id="80" w:author="Paul" w:date="2015-08-29T09:00:00Z">
        <w:r w:rsidR="009D3993">
          <w:rPr>
            <w:rFonts w:ascii="Times New Roman" w:hAnsi="Times New Roman" w:cs="Times New Roman"/>
            <w:color w:val="2E2E2E"/>
            <w:sz w:val="24"/>
            <w:szCs w:val="24"/>
            <w:shd w:val="clear" w:color="auto" w:fill="FFFFFF"/>
          </w:rPr>
          <w:t>meaningless</w:t>
        </w:r>
      </w:ins>
      <w:ins w:id="81" w:author="Paul" w:date="2015-08-29T00:20:00Z">
        <w:r w:rsidR="001F3D3F">
          <w:rPr>
            <w:rFonts w:ascii="Times New Roman" w:hAnsi="Times New Roman" w:cs="Times New Roman"/>
            <w:color w:val="2E2E2E"/>
            <w:sz w:val="24"/>
            <w:szCs w:val="24"/>
            <w:shd w:val="clear" w:color="auto" w:fill="FFFFFF"/>
          </w:rPr>
          <w:t xml:space="preserve"> in these </w:t>
        </w:r>
        <w:proofErr w:type="spellStart"/>
        <w:r w:rsidR="001F3D3F">
          <w:rPr>
            <w:rFonts w:ascii="Times New Roman" w:hAnsi="Times New Roman" w:cs="Times New Roman"/>
            <w:color w:val="2E2E2E"/>
            <w:sz w:val="24"/>
            <w:szCs w:val="24"/>
            <w:shd w:val="clear" w:color="auto" w:fill="FFFFFF"/>
          </w:rPr>
          <w:t>organisms.</w:t>
        </w:r>
      </w:ins>
      <w:del w:id="82" w:author="Paul" w:date="2015-08-29T00:03:00Z">
        <w:r w:rsidR="009963C9" w:rsidRPr="00750EC4" w:rsidDel="00F15ACA">
          <w:rPr>
            <w:rFonts w:ascii="Times New Roman" w:hAnsi="Times New Roman" w:cs="Times New Roman"/>
            <w:color w:val="2E2E2E"/>
            <w:sz w:val="24"/>
            <w:szCs w:val="24"/>
            <w:shd w:val="clear" w:color="auto" w:fill="FFFFFF"/>
          </w:rPr>
          <w:delText>.</w:delText>
        </w:r>
      </w:del>
      <w:del w:id="83" w:author="Paul" w:date="2015-08-29T00:01:00Z">
        <w:r w:rsidR="009963C9" w:rsidRPr="00750EC4" w:rsidDel="00F4547C">
          <w:rPr>
            <w:rFonts w:ascii="Times New Roman" w:hAnsi="Times New Roman" w:cs="Times New Roman"/>
            <w:color w:val="2E2E2E"/>
            <w:sz w:val="24"/>
            <w:szCs w:val="24"/>
            <w:shd w:val="clear" w:color="auto" w:fill="FFFFFF"/>
          </w:rPr>
          <w:delText xml:space="preserve"> </w:delText>
        </w:r>
      </w:del>
      <w:ins w:id="84" w:author="Paul" w:date="2015-08-28T23:07:00Z">
        <w:r w:rsidR="00902FC2">
          <w:rPr>
            <w:rFonts w:ascii="Times New Roman" w:hAnsi="Times New Roman" w:cs="Times New Roman"/>
            <w:color w:val="2E2E2E"/>
            <w:sz w:val="24"/>
            <w:szCs w:val="24"/>
            <w:shd w:val="clear" w:color="auto" w:fill="FFFFFF"/>
          </w:rPr>
          <w:t>In</w:t>
        </w:r>
        <w:proofErr w:type="spellEnd"/>
        <w:r w:rsidR="00902FC2">
          <w:rPr>
            <w:rFonts w:ascii="Times New Roman" w:hAnsi="Times New Roman" w:cs="Times New Roman"/>
            <w:color w:val="2E2E2E"/>
            <w:sz w:val="24"/>
            <w:szCs w:val="24"/>
            <w:shd w:val="clear" w:color="auto" w:fill="FFFFFF"/>
          </w:rPr>
          <w:t xml:space="preserve"> animals, </w:t>
        </w:r>
      </w:ins>
      <w:del w:id="85" w:author="Paul" w:date="2015-08-28T23:07:00Z">
        <w:r w:rsidR="00512A88" w:rsidRPr="00750EC4" w:rsidDel="00902FC2">
          <w:rPr>
            <w:rFonts w:ascii="Times New Roman" w:hAnsi="Times New Roman" w:cs="Times New Roman"/>
            <w:color w:val="2E2E2E"/>
            <w:sz w:val="24"/>
            <w:szCs w:val="24"/>
            <w:shd w:val="clear" w:color="auto" w:fill="FFFFFF"/>
          </w:rPr>
          <w:delText>Typically</w:delText>
        </w:r>
        <w:r w:rsidR="009963C9" w:rsidRPr="00750EC4" w:rsidDel="00902FC2">
          <w:rPr>
            <w:rFonts w:ascii="Times New Roman" w:hAnsi="Times New Roman" w:cs="Times New Roman"/>
            <w:color w:val="2E2E2E"/>
            <w:sz w:val="24"/>
            <w:szCs w:val="24"/>
            <w:shd w:val="clear" w:color="auto" w:fill="FFFFFF"/>
          </w:rPr>
          <w:delText xml:space="preserve"> </w:delText>
        </w:r>
      </w:del>
      <w:r w:rsidR="009963C9" w:rsidRPr="00750EC4">
        <w:rPr>
          <w:rFonts w:ascii="Times New Roman" w:hAnsi="Times New Roman" w:cs="Times New Roman"/>
          <w:color w:val="2E2E2E"/>
          <w:sz w:val="24"/>
          <w:szCs w:val="24"/>
          <w:shd w:val="clear" w:color="auto" w:fill="FFFFFF"/>
        </w:rPr>
        <w:t xml:space="preserve">genes </w:t>
      </w:r>
      <w:r w:rsidR="00512A88" w:rsidRPr="00750EC4">
        <w:rPr>
          <w:rFonts w:ascii="Times New Roman" w:hAnsi="Times New Roman" w:cs="Times New Roman"/>
          <w:color w:val="2E2E2E"/>
          <w:sz w:val="24"/>
          <w:szCs w:val="24"/>
          <w:shd w:val="clear" w:color="auto" w:fill="FFFFFF"/>
        </w:rPr>
        <w:t xml:space="preserve">encoding canonical histones </w:t>
      </w:r>
      <w:r w:rsidR="009963C9" w:rsidRPr="00750EC4">
        <w:rPr>
          <w:rFonts w:ascii="Times New Roman" w:hAnsi="Times New Roman" w:cs="Times New Roman"/>
          <w:color w:val="2E2E2E"/>
          <w:sz w:val="24"/>
          <w:szCs w:val="24"/>
          <w:shd w:val="clear" w:color="auto" w:fill="FFFFFF"/>
        </w:rPr>
        <w:t>are</w:t>
      </w:r>
      <w:ins w:id="86" w:author="Paul" w:date="2015-08-28T23:07:00Z">
        <w:r w:rsidR="00902FC2">
          <w:rPr>
            <w:rFonts w:ascii="Times New Roman" w:hAnsi="Times New Roman" w:cs="Times New Roman"/>
            <w:color w:val="2E2E2E"/>
            <w:sz w:val="24"/>
            <w:szCs w:val="24"/>
            <w:shd w:val="clear" w:color="auto" w:fill="FFFFFF"/>
          </w:rPr>
          <w:t xml:space="preserve"> typically</w:t>
        </w:r>
      </w:ins>
      <w:r w:rsidR="009963C9" w:rsidRPr="00750EC4">
        <w:rPr>
          <w:rFonts w:ascii="Times New Roman" w:hAnsi="Times New Roman" w:cs="Times New Roman"/>
          <w:color w:val="2E2E2E"/>
          <w:sz w:val="24"/>
          <w:szCs w:val="24"/>
          <w:shd w:val="clear" w:color="auto" w:fill="FFFFFF"/>
        </w:rPr>
        <w:t xml:space="preserve"> </w:t>
      </w:r>
      <w:r w:rsidR="00512A88" w:rsidRPr="00750EC4">
        <w:rPr>
          <w:rFonts w:ascii="Times New Roman" w:hAnsi="Times New Roman" w:cs="Times New Roman"/>
          <w:color w:val="2E2E2E"/>
          <w:sz w:val="24"/>
          <w:szCs w:val="24"/>
          <w:shd w:val="clear" w:color="auto" w:fill="FFFFFF"/>
        </w:rPr>
        <w:t xml:space="preserve">clustered </w:t>
      </w:r>
      <w:del w:id="87" w:author="Paul" w:date="2015-08-28T23:07:00Z">
        <w:r w:rsidR="00512A88" w:rsidRPr="00750EC4" w:rsidDel="00902FC2">
          <w:rPr>
            <w:rFonts w:ascii="Times New Roman" w:hAnsi="Times New Roman" w:cs="Times New Roman"/>
            <w:color w:val="2E2E2E"/>
            <w:sz w:val="24"/>
            <w:szCs w:val="24"/>
            <w:shd w:val="clear" w:color="auto" w:fill="FFFFFF"/>
          </w:rPr>
          <w:delText>in DNA</w:delText>
        </w:r>
      </w:del>
      <w:ins w:id="88" w:author="Paul" w:date="2015-08-28T23:07:00Z">
        <w:r w:rsidR="00902FC2">
          <w:rPr>
            <w:rFonts w:ascii="Times New Roman" w:hAnsi="Times New Roman" w:cs="Times New Roman"/>
            <w:color w:val="2E2E2E"/>
            <w:sz w:val="24"/>
            <w:szCs w:val="24"/>
            <w:shd w:val="clear" w:color="auto" w:fill="FFFFFF"/>
          </w:rPr>
          <w:t>along the chromosome</w:t>
        </w:r>
      </w:ins>
      <w:ins w:id="89" w:author="Paul" w:date="2015-08-29T09:02:00Z">
        <w:r w:rsidR="009D3993">
          <w:rPr>
            <w:rFonts w:ascii="Times New Roman" w:hAnsi="Times New Roman" w:cs="Times New Roman"/>
            <w:color w:val="2E2E2E"/>
            <w:sz w:val="24"/>
            <w:szCs w:val="24"/>
            <w:shd w:val="clear" w:color="auto" w:fill="FFFFFF"/>
          </w:rPr>
          <w:t xml:space="preserve">, </w:t>
        </w:r>
        <w:r w:rsidR="009D3993">
          <w:rPr>
            <w:rFonts w:ascii="Times New Roman" w:hAnsi="Times New Roman" w:cs="Times New Roman"/>
            <w:color w:val="2E2E2E"/>
            <w:sz w:val="24"/>
            <w:szCs w:val="24"/>
            <w:shd w:val="clear" w:color="auto" w:fill="FFFFFF"/>
          </w:rPr>
          <w:t>lack introns</w:t>
        </w:r>
        <w:r w:rsidR="009D3993">
          <w:rPr>
            <w:rFonts w:ascii="Times New Roman" w:hAnsi="Times New Roman" w:cs="Times New Roman"/>
            <w:color w:val="2E2E2E"/>
            <w:sz w:val="24"/>
            <w:szCs w:val="24"/>
            <w:shd w:val="clear" w:color="auto" w:fill="FFFFFF"/>
          </w:rPr>
          <w:t>,</w:t>
        </w:r>
      </w:ins>
      <w:r w:rsidR="009D3993">
        <w:rPr>
          <w:rFonts w:ascii="Times New Roman" w:hAnsi="Times New Roman" w:cs="Times New Roman"/>
          <w:color w:val="2E2E2E"/>
          <w:sz w:val="24"/>
          <w:szCs w:val="24"/>
          <w:shd w:val="clear" w:color="auto" w:fill="FFFFFF"/>
        </w:rPr>
        <w:t xml:space="preserve"> </w:t>
      </w:r>
      <w:r w:rsidR="009963C9" w:rsidRPr="00750EC4">
        <w:rPr>
          <w:rFonts w:ascii="Times New Roman" w:hAnsi="Times New Roman" w:cs="Times New Roman"/>
          <w:color w:val="2E2E2E"/>
          <w:sz w:val="24"/>
          <w:szCs w:val="24"/>
          <w:shd w:val="clear" w:color="auto" w:fill="FFFFFF"/>
        </w:rPr>
        <w:t xml:space="preserve">and </w:t>
      </w:r>
      <w:r w:rsidR="00512A88" w:rsidRPr="00750EC4">
        <w:rPr>
          <w:rFonts w:ascii="Times New Roman" w:hAnsi="Times New Roman" w:cs="Times New Roman"/>
          <w:color w:val="2E2E2E"/>
          <w:sz w:val="24"/>
          <w:szCs w:val="24"/>
          <w:shd w:val="clear" w:color="auto" w:fill="FFFFFF"/>
        </w:rPr>
        <w:t>employ</w:t>
      </w:r>
      <w:ins w:id="90" w:author="Paul" w:date="2015-08-28T23:07:00Z">
        <w:r w:rsidR="00902FC2">
          <w:rPr>
            <w:rFonts w:ascii="Times New Roman" w:hAnsi="Times New Roman" w:cs="Times New Roman"/>
            <w:color w:val="2E2E2E"/>
            <w:sz w:val="24"/>
            <w:szCs w:val="24"/>
            <w:shd w:val="clear" w:color="auto" w:fill="FFFFFF"/>
          </w:rPr>
          <w:t xml:space="preserve"> a</w:t>
        </w:r>
      </w:ins>
      <w:r w:rsidR="00512A88" w:rsidRPr="00750EC4">
        <w:rPr>
          <w:rFonts w:ascii="Times New Roman" w:hAnsi="Times New Roman" w:cs="Times New Roman"/>
          <w:color w:val="2E2E2E"/>
          <w:sz w:val="24"/>
          <w:szCs w:val="24"/>
          <w:shd w:val="clear" w:color="auto" w:fill="FFFFFF"/>
        </w:rPr>
        <w:t xml:space="preserve"> </w:t>
      </w:r>
      <w:r w:rsidR="009963C9" w:rsidRPr="00750EC4">
        <w:rPr>
          <w:rFonts w:ascii="Times New Roman" w:hAnsi="Times New Roman" w:cs="Times New Roman"/>
          <w:color w:val="2E2E2E"/>
          <w:sz w:val="24"/>
          <w:szCs w:val="24"/>
          <w:shd w:val="clear" w:color="auto" w:fill="FFFFFF"/>
        </w:rPr>
        <w:t xml:space="preserve">specific type of regulation at the RNA level with a stem loop </w:t>
      </w:r>
      <w:r w:rsidR="00512A88" w:rsidRPr="00750EC4">
        <w:rPr>
          <w:rFonts w:ascii="Times New Roman" w:hAnsi="Times New Roman" w:cs="Times New Roman"/>
          <w:color w:val="2E2E2E"/>
          <w:sz w:val="24"/>
          <w:szCs w:val="24"/>
          <w:shd w:val="clear" w:color="auto" w:fill="FFFFFF"/>
        </w:rPr>
        <w:t>structure</w:t>
      </w:r>
      <w:ins w:id="91" w:author="Paul" w:date="2015-08-28T23:08:00Z">
        <w:r w:rsidR="00902FC2">
          <w:rPr>
            <w:rFonts w:ascii="Times New Roman" w:hAnsi="Times New Roman" w:cs="Times New Roman"/>
            <w:color w:val="2E2E2E"/>
            <w:sz w:val="24"/>
            <w:szCs w:val="24"/>
            <w:shd w:val="clear" w:color="auto" w:fill="FFFFFF"/>
          </w:rPr>
          <w:t xml:space="preserve"> at the 3’ end</w:t>
        </w:r>
      </w:ins>
      <w:r w:rsidR="00512A88" w:rsidRPr="00750EC4">
        <w:rPr>
          <w:rFonts w:ascii="Times New Roman" w:hAnsi="Times New Roman" w:cs="Times New Roman"/>
          <w:color w:val="2E2E2E"/>
          <w:sz w:val="24"/>
          <w:szCs w:val="24"/>
          <w:shd w:val="clear" w:color="auto" w:fill="FFFFFF"/>
        </w:rPr>
        <w:t xml:space="preserve"> instead of </w:t>
      </w:r>
      <w:proofErr w:type="spellStart"/>
      <w:r w:rsidR="00512A88" w:rsidRPr="00750EC4">
        <w:rPr>
          <w:rFonts w:ascii="Times New Roman" w:hAnsi="Times New Roman" w:cs="Times New Roman"/>
          <w:color w:val="2E2E2E"/>
          <w:sz w:val="24"/>
          <w:szCs w:val="24"/>
          <w:shd w:val="clear" w:color="auto" w:fill="FFFFFF"/>
        </w:rPr>
        <w:t>polyA</w:t>
      </w:r>
      <w:proofErr w:type="spellEnd"/>
      <w:r w:rsidR="00512A88" w:rsidRPr="00750EC4">
        <w:rPr>
          <w:rFonts w:ascii="Times New Roman" w:hAnsi="Times New Roman" w:cs="Times New Roman"/>
          <w:color w:val="2E2E2E"/>
          <w:sz w:val="24"/>
          <w:szCs w:val="24"/>
          <w:shd w:val="clear" w:color="auto" w:fill="FFFFFF"/>
        </w:rPr>
        <w:t xml:space="preserve"> tail</w:t>
      </w:r>
      <w:r w:rsidR="009963C9" w:rsidRPr="00750EC4">
        <w:rPr>
          <w:rFonts w:ascii="Times New Roman" w:hAnsi="Times New Roman" w:cs="Times New Roman"/>
          <w:color w:val="2E2E2E"/>
          <w:sz w:val="24"/>
          <w:szCs w:val="24"/>
          <w:shd w:val="clear" w:color="auto" w:fill="FFFFFF"/>
        </w:rPr>
        <w:t xml:space="preserve">. </w:t>
      </w:r>
      <w:r w:rsidR="00512A88" w:rsidRPr="00750EC4">
        <w:rPr>
          <w:rFonts w:ascii="Times New Roman" w:hAnsi="Times New Roman" w:cs="Times New Roman"/>
          <w:color w:val="2E2E2E"/>
          <w:sz w:val="24"/>
          <w:szCs w:val="24"/>
          <w:shd w:val="clear" w:color="auto" w:fill="FFFFFF"/>
        </w:rPr>
        <w:t xml:space="preserve">On the other hand, genes encoding </w:t>
      </w:r>
      <w:r w:rsidR="009963C9" w:rsidRPr="00750EC4">
        <w:rPr>
          <w:rFonts w:ascii="Times New Roman" w:hAnsi="Times New Roman" w:cs="Times New Roman"/>
          <w:color w:val="2E2E2E"/>
          <w:sz w:val="24"/>
          <w:szCs w:val="24"/>
          <w:shd w:val="clear" w:color="auto" w:fill="FFFFFF"/>
        </w:rPr>
        <w:t xml:space="preserve">histone variants are </w:t>
      </w:r>
      <w:r w:rsidR="00512A88" w:rsidRPr="00750EC4">
        <w:rPr>
          <w:rFonts w:ascii="Times New Roman" w:hAnsi="Times New Roman" w:cs="Times New Roman"/>
          <w:color w:val="2E2E2E"/>
          <w:sz w:val="24"/>
          <w:szCs w:val="24"/>
          <w:shd w:val="clear" w:color="auto" w:fill="FFFFFF"/>
        </w:rPr>
        <w:t xml:space="preserve">usually not </w:t>
      </w:r>
      <w:proofErr w:type="gramStart"/>
      <w:r w:rsidR="00512A88" w:rsidRPr="00750EC4">
        <w:rPr>
          <w:rFonts w:ascii="Times New Roman" w:hAnsi="Times New Roman" w:cs="Times New Roman"/>
          <w:color w:val="2E2E2E"/>
          <w:sz w:val="24"/>
          <w:szCs w:val="24"/>
          <w:shd w:val="clear" w:color="auto" w:fill="FFFFFF"/>
        </w:rPr>
        <w:t>clustered</w:t>
      </w:r>
      <w:ins w:id="92" w:author="Paul" w:date="2015-08-29T09:03:00Z">
        <w:r w:rsidR="009D3993">
          <w:rPr>
            <w:rFonts w:ascii="Times New Roman" w:hAnsi="Times New Roman" w:cs="Times New Roman"/>
            <w:color w:val="2E2E2E"/>
            <w:sz w:val="24"/>
            <w:szCs w:val="24"/>
            <w:shd w:val="clear" w:color="auto" w:fill="FFFFFF"/>
          </w:rPr>
          <w:t>,</w:t>
        </w:r>
        <w:proofErr w:type="gramEnd"/>
        <w:r w:rsidR="009D3993">
          <w:rPr>
            <w:rFonts w:ascii="Times New Roman" w:hAnsi="Times New Roman" w:cs="Times New Roman"/>
            <w:color w:val="2E2E2E"/>
            <w:sz w:val="24"/>
            <w:szCs w:val="24"/>
            <w:shd w:val="clear" w:color="auto" w:fill="FFFFFF"/>
          </w:rPr>
          <w:t xml:space="preserve"> have introns,</w:t>
        </w:r>
      </w:ins>
      <w:r w:rsidR="00512A88" w:rsidRPr="00750EC4">
        <w:rPr>
          <w:rFonts w:ascii="Times New Roman" w:hAnsi="Times New Roman" w:cs="Times New Roman"/>
          <w:color w:val="2E2E2E"/>
          <w:sz w:val="24"/>
          <w:szCs w:val="24"/>
          <w:shd w:val="clear" w:color="auto" w:fill="FFFFFF"/>
        </w:rPr>
        <w:t xml:space="preserve"> </w:t>
      </w:r>
      <w:r w:rsidR="009963C9" w:rsidRPr="00750EC4">
        <w:rPr>
          <w:rFonts w:ascii="Times New Roman" w:hAnsi="Times New Roman" w:cs="Times New Roman"/>
          <w:color w:val="2E2E2E"/>
          <w:sz w:val="24"/>
          <w:szCs w:val="24"/>
          <w:shd w:val="clear" w:color="auto" w:fill="FFFFFF"/>
        </w:rPr>
        <w:t>and</w:t>
      </w:r>
      <w:ins w:id="93" w:author="Paul" w:date="2015-08-28T23:09:00Z">
        <w:r w:rsidR="00902FC2">
          <w:rPr>
            <w:rFonts w:ascii="Times New Roman" w:hAnsi="Times New Roman" w:cs="Times New Roman"/>
            <w:color w:val="2E2E2E"/>
            <w:sz w:val="24"/>
            <w:szCs w:val="24"/>
            <w:shd w:val="clear" w:color="auto" w:fill="FFFFFF"/>
          </w:rPr>
          <w:t xml:space="preserve"> their mRNAs</w:t>
        </w:r>
      </w:ins>
      <w:r w:rsidR="009963C9" w:rsidRPr="00750EC4">
        <w:rPr>
          <w:rFonts w:ascii="Times New Roman" w:hAnsi="Times New Roman" w:cs="Times New Roman"/>
          <w:color w:val="2E2E2E"/>
          <w:sz w:val="24"/>
          <w:szCs w:val="24"/>
          <w:shd w:val="clear" w:color="auto" w:fill="FFFFFF"/>
        </w:rPr>
        <w:t xml:space="preserve"> are re</w:t>
      </w:r>
      <w:r w:rsidR="00512A88" w:rsidRPr="00750EC4">
        <w:rPr>
          <w:rFonts w:ascii="Times New Roman" w:hAnsi="Times New Roman" w:cs="Times New Roman"/>
          <w:color w:val="2E2E2E"/>
          <w:sz w:val="24"/>
          <w:szCs w:val="24"/>
          <w:shd w:val="clear" w:color="auto" w:fill="FFFFFF"/>
        </w:rPr>
        <w:t>gulated</w:t>
      </w:r>
      <w:ins w:id="94" w:author="Paul" w:date="2015-08-28T23:09:00Z">
        <w:r w:rsidR="00902FC2">
          <w:rPr>
            <w:rFonts w:ascii="Times New Roman" w:hAnsi="Times New Roman" w:cs="Times New Roman"/>
            <w:color w:val="2E2E2E"/>
            <w:sz w:val="24"/>
            <w:szCs w:val="24"/>
            <w:shd w:val="clear" w:color="auto" w:fill="FFFFFF"/>
          </w:rPr>
          <w:t xml:space="preserve"> with </w:t>
        </w:r>
        <w:proofErr w:type="spellStart"/>
        <w:r w:rsidR="00902FC2">
          <w:rPr>
            <w:rFonts w:ascii="Times New Roman" w:hAnsi="Times New Roman" w:cs="Times New Roman"/>
            <w:color w:val="2E2E2E"/>
            <w:sz w:val="24"/>
            <w:szCs w:val="24"/>
            <w:shd w:val="clear" w:color="auto" w:fill="FFFFFF"/>
          </w:rPr>
          <w:t>polyA</w:t>
        </w:r>
        <w:proofErr w:type="spellEnd"/>
        <w:r w:rsidR="00902FC2">
          <w:rPr>
            <w:rFonts w:ascii="Times New Roman" w:hAnsi="Times New Roman" w:cs="Times New Roman"/>
            <w:color w:val="2E2E2E"/>
            <w:sz w:val="24"/>
            <w:szCs w:val="24"/>
            <w:shd w:val="clear" w:color="auto" w:fill="FFFFFF"/>
          </w:rPr>
          <w:t xml:space="preserve"> tails</w:t>
        </w:r>
      </w:ins>
      <w:r w:rsidR="00512A88" w:rsidRPr="00750EC4">
        <w:rPr>
          <w:rFonts w:ascii="Times New Roman" w:hAnsi="Times New Roman" w:cs="Times New Roman"/>
          <w:color w:val="2E2E2E"/>
          <w:sz w:val="24"/>
          <w:szCs w:val="24"/>
          <w:shd w:val="clear" w:color="auto" w:fill="FFFFFF"/>
        </w:rPr>
        <w:t xml:space="preserve"> similar to </w:t>
      </w:r>
      <w:del w:id="95" w:author="Paul" w:date="2015-08-28T23:09:00Z">
        <w:r w:rsidR="00512A88" w:rsidRPr="00750EC4" w:rsidDel="00902FC2">
          <w:rPr>
            <w:rFonts w:ascii="Times New Roman" w:hAnsi="Times New Roman" w:cs="Times New Roman"/>
            <w:color w:val="2E2E2E"/>
            <w:sz w:val="24"/>
            <w:szCs w:val="24"/>
            <w:shd w:val="clear" w:color="auto" w:fill="FFFFFF"/>
          </w:rPr>
          <w:delText xml:space="preserve">normal </w:delText>
        </w:r>
      </w:del>
      <w:ins w:id="96" w:author="Paul" w:date="2015-08-28T23:10:00Z">
        <w:r w:rsidR="00902FC2">
          <w:rPr>
            <w:rFonts w:ascii="Times New Roman" w:hAnsi="Times New Roman" w:cs="Times New Roman"/>
            <w:color w:val="2E2E2E"/>
            <w:sz w:val="24"/>
            <w:szCs w:val="24"/>
            <w:shd w:val="clear" w:color="auto" w:fill="FFFFFF"/>
          </w:rPr>
          <w:t>the</w:t>
        </w:r>
      </w:ins>
      <w:ins w:id="97" w:author="Paul" w:date="2015-08-28T23:09:00Z">
        <w:r w:rsidR="00902FC2" w:rsidRPr="00750EC4">
          <w:rPr>
            <w:rFonts w:ascii="Times New Roman" w:hAnsi="Times New Roman" w:cs="Times New Roman"/>
            <w:color w:val="2E2E2E"/>
            <w:sz w:val="24"/>
            <w:szCs w:val="24"/>
            <w:shd w:val="clear" w:color="auto" w:fill="FFFFFF"/>
          </w:rPr>
          <w:t xml:space="preserve"> </w:t>
        </w:r>
      </w:ins>
      <w:ins w:id="98" w:author="Paul" w:date="2015-08-28T23:10:00Z">
        <w:r w:rsidR="00902FC2">
          <w:rPr>
            <w:rFonts w:ascii="Times New Roman" w:hAnsi="Times New Roman" w:cs="Times New Roman"/>
            <w:color w:val="2E2E2E"/>
            <w:sz w:val="24"/>
            <w:szCs w:val="24"/>
            <w:shd w:val="clear" w:color="auto" w:fill="FFFFFF"/>
          </w:rPr>
          <w:t xml:space="preserve">mRNAs of most </w:t>
        </w:r>
      </w:ins>
      <w:r w:rsidR="00512A88" w:rsidRPr="00750EC4">
        <w:rPr>
          <w:rFonts w:ascii="Times New Roman" w:hAnsi="Times New Roman" w:cs="Times New Roman"/>
          <w:color w:val="2E2E2E"/>
          <w:sz w:val="24"/>
          <w:szCs w:val="24"/>
          <w:shd w:val="clear" w:color="auto" w:fill="FFFFFF"/>
        </w:rPr>
        <w:t>genes</w:t>
      </w:r>
      <w:r w:rsidR="009963C9" w:rsidRPr="00750EC4">
        <w:rPr>
          <w:rFonts w:ascii="Times New Roman" w:hAnsi="Times New Roman" w:cs="Times New Roman"/>
          <w:color w:val="2E2E2E"/>
          <w:sz w:val="24"/>
          <w:szCs w:val="24"/>
          <w:shd w:val="clear" w:color="auto" w:fill="FFFFFF"/>
        </w:rPr>
        <w:t>.</w:t>
      </w:r>
      <w:ins w:id="99" w:author="Paul" w:date="2015-08-29T09:04:00Z">
        <w:r w:rsidR="009D3993">
          <w:rPr>
            <w:rFonts w:ascii="Times New Roman" w:hAnsi="Times New Roman" w:cs="Times New Roman"/>
            <w:color w:val="2E2E2E"/>
            <w:sz w:val="24"/>
            <w:szCs w:val="24"/>
            <w:shd w:val="clear" w:color="auto" w:fill="FFFFFF"/>
          </w:rPr>
          <w:t xml:space="preserve"> In plants, canonical histone genes lack introns, but they are not clustered and the mRNAs </w:t>
        </w:r>
        <w:r w:rsidR="009D3993">
          <w:rPr>
            <w:rFonts w:ascii="Times New Roman" w:hAnsi="Times New Roman" w:cs="Times New Roman"/>
            <w:color w:val="2E2E2E"/>
            <w:sz w:val="24"/>
            <w:szCs w:val="24"/>
            <w:shd w:val="clear" w:color="auto" w:fill="FFFFFF"/>
          </w:rPr>
          <w:lastRenderedPageBreak/>
          <w:t xml:space="preserve">are </w:t>
        </w:r>
        <w:proofErr w:type="spellStart"/>
        <w:r w:rsidR="009D3993">
          <w:rPr>
            <w:rFonts w:ascii="Times New Roman" w:hAnsi="Times New Roman" w:cs="Times New Roman"/>
            <w:color w:val="2E2E2E"/>
            <w:sz w:val="24"/>
            <w:szCs w:val="24"/>
            <w:shd w:val="clear" w:color="auto" w:fill="FFFFFF"/>
          </w:rPr>
          <w:t>polyadenylated</w:t>
        </w:r>
        <w:proofErr w:type="spellEnd"/>
        <w:r w:rsidR="009D3993">
          <w:rPr>
            <w:rFonts w:ascii="Times New Roman" w:hAnsi="Times New Roman" w:cs="Times New Roman"/>
            <w:color w:val="2E2E2E"/>
            <w:sz w:val="24"/>
            <w:szCs w:val="24"/>
            <w:shd w:val="clear" w:color="auto" w:fill="FFFFFF"/>
          </w:rPr>
          <w:t>.</w:t>
        </w:r>
      </w:ins>
      <w:r w:rsidR="009963C9" w:rsidRPr="00750EC4">
        <w:rPr>
          <w:rFonts w:ascii="Times New Roman" w:hAnsi="Times New Roman" w:cs="Times New Roman"/>
          <w:color w:val="2E2E2E"/>
          <w:sz w:val="24"/>
          <w:szCs w:val="24"/>
          <w:shd w:val="clear" w:color="auto" w:fill="FFFFFF"/>
        </w:rPr>
        <w:t xml:space="preserve"> </w:t>
      </w:r>
      <w:r w:rsidR="00512A88" w:rsidRPr="00750EC4">
        <w:rPr>
          <w:rFonts w:ascii="Times New Roman" w:hAnsi="Times New Roman" w:cs="Times New Roman"/>
          <w:color w:val="2E2E2E"/>
          <w:sz w:val="24"/>
          <w:szCs w:val="24"/>
          <w:shd w:val="clear" w:color="auto" w:fill="FFFFFF"/>
        </w:rPr>
        <w:t>Remarkably</w:t>
      </w:r>
      <w:r w:rsidR="009963C9" w:rsidRPr="00750EC4">
        <w:rPr>
          <w:rFonts w:ascii="Times New Roman" w:hAnsi="Times New Roman" w:cs="Times New Roman"/>
          <w:color w:val="2E2E2E"/>
          <w:sz w:val="24"/>
          <w:szCs w:val="24"/>
          <w:shd w:val="clear" w:color="auto" w:fill="FFFFFF"/>
        </w:rPr>
        <w:t>,</w:t>
      </w:r>
      <w:r w:rsidR="00512A88" w:rsidRPr="00750EC4">
        <w:rPr>
          <w:rFonts w:ascii="Times New Roman" w:hAnsi="Times New Roman" w:cs="Times New Roman"/>
          <w:color w:val="2E2E2E"/>
          <w:sz w:val="24"/>
          <w:szCs w:val="24"/>
          <w:shd w:val="clear" w:color="auto" w:fill="FFFFFF"/>
        </w:rPr>
        <w:t xml:space="preserve"> more complex </w:t>
      </w:r>
      <w:ins w:id="100" w:author="Paul" w:date="2015-08-28T23:10:00Z">
        <w:r w:rsidR="00902FC2">
          <w:rPr>
            <w:rFonts w:ascii="Times New Roman" w:hAnsi="Times New Roman" w:cs="Times New Roman"/>
            <w:color w:val="2E2E2E"/>
            <w:sz w:val="24"/>
            <w:szCs w:val="24"/>
            <w:shd w:val="clear" w:color="auto" w:fill="FFFFFF"/>
          </w:rPr>
          <w:t xml:space="preserve">multicellular </w:t>
        </w:r>
      </w:ins>
      <w:r w:rsidR="00512A88" w:rsidRPr="00750EC4">
        <w:rPr>
          <w:rFonts w:ascii="Times New Roman" w:hAnsi="Times New Roman" w:cs="Times New Roman"/>
          <w:color w:val="2E2E2E"/>
          <w:sz w:val="24"/>
          <w:szCs w:val="24"/>
          <w:shd w:val="clear" w:color="auto" w:fill="FFFFFF"/>
        </w:rPr>
        <w:t>organisms</w:t>
      </w:r>
      <w:ins w:id="101" w:author="Paul" w:date="2015-08-28T23:11:00Z">
        <w:r w:rsidR="00902FC2">
          <w:rPr>
            <w:rFonts w:ascii="Times New Roman" w:hAnsi="Times New Roman" w:cs="Times New Roman"/>
            <w:color w:val="2E2E2E"/>
            <w:sz w:val="24"/>
            <w:szCs w:val="24"/>
            <w:shd w:val="clear" w:color="auto" w:fill="FFFFFF"/>
          </w:rPr>
          <w:t xml:space="preserve"> typically</w:t>
        </w:r>
      </w:ins>
      <w:r w:rsidR="00512A88" w:rsidRPr="00750EC4">
        <w:rPr>
          <w:rFonts w:ascii="Times New Roman" w:hAnsi="Times New Roman" w:cs="Times New Roman"/>
          <w:color w:val="2E2E2E"/>
          <w:sz w:val="24"/>
          <w:szCs w:val="24"/>
          <w:shd w:val="clear" w:color="auto" w:fill="FFFFFF"/>
        </w:rPr>
        <w:t xml:space="preserve"> have a higher </w:t>
      </w:r>
      <w:r w:rsidR="009963C9" w:rsidRPr="00750EC4">
        <w:rPr>
          <w:rFonts w:ascii="Times New Roman" w:hAnsi="Times New Roman" w:cs="Times New Roman"/>
          <w:color w:val="2E2E2E"/>
          <w:sz w:val="24"/>
          <w:szCs w:val="24"/>
          <w:shd w:val="clear" w:color="auto" w:fill="FFFFFF"/>
        </w:rPr>
        <w:t xml:space="preserve">number of histone variants providing </w:t>
      </w:r>
      <w:r w:rsidR="00512A88" w:rsidRPr="00750EC4">
        <w:rPr>
          <w:rFonts w:ascii="Times New Roman" w:hAnsi="Times New Roman" w:cs="Times New Roman"/>
          <w:color w:val="2E2E2E"/>
          <w:sz w:val="24"/>
          <w:szCs w:val="24"/>
          <w:shd w:val="clear" w:color="auto" w:fill="FFFFFF"/>
        </w:rPr>
        <w:t xml:space="preserve">a variety of different functions. </w:t>
      </w:r>
    </w:p>
    <w:p w14:paraId="0FB2E1BB" w14:textId="4E17BD0C" w:rsidR="009D3F51" w:rsidRPr="00750EC4" w:rsidRDefault="00217356" w:rsidP="00AD5CE3">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Each </w:t>
      </w:r>
      <w:r w:rsidR="00AD5CE3" w:rsidRPr="00750EC4">
        <w:rPr>
          <w:rFonts w:ascii="Times New Roman" w:eastAsia="Times New Roman" w:hAnsi="Times New Roman" w:cs="Times New Roman"/>
          <w:color w:val="333333"/>
          <w:sz w:val="24"/>
          <w:szCs w:val="24"/>
        </w:rPr>
        <w:t>histone var</w:t>
      </w:r>
      <w:r w:rsidRPr="00750EC4">
        <w:rPr>
          <w:rFonts w:ascii="Times New Roman" w:eastAsia="Times New Roman" w:hAnsi="Times New Roman" w:cs="Times New Roman"/>
          <w:color w:val="333333"/>
          <w:sz w:val="24"/>
          <w:szCs w:val="24"/>
        </w:rPr>
        <w:t>i</w:t>
      </w:r>
      <w:r w:rsidR="00AD5CE3" w:rsidRPr="00750EC4">
        <w:rPr>
          <w:rFonts w:ascii="Times New Roman" w:eastAsia="Times New Roman" w:hAnsi="Times New Roman" w:cs="Times New Roman"/>
          <w:color w:val="333333"/>
          <w:sz w:val="24"/>
          <w:szCs w:val="24"/>
        </w:rPr>
        <w:t>ant has characteristic sequence and structural</w:t>
      </w:r>
      <w:r w:rsidRPr="00750EC4">
        <w:rPr>
          <w:rFonts w:ascii="Times New Roman" w:eastAsia="Times New Roman" w:hAnsi="Times New Roman" w:cs="Times New Roman"/>
          <w:color w:val="333333"/>
          <w:sz w:val="24"/>
          <w:szCs w:val="24"/>
        </w:rPr>
        <w:t xml:space="preserve"> </w:t>
      </w:r>
      <w:r w:rsidR="00AD5CE3" w:rsidRPr="00750EC4">
        <w:rPr>
          <w:rFonts w:ascii="Times New Roman" w:eastAsia="Times New Roman" w:hAnsi="Times New Roman" w:cs="Times New Roman"/>
          <w:color w:val="333333"/>
          <w:sz w:val="24"/>
          <w:szCs w:val="24"/>
        </w:rPr>
        <w:t xml:space="preserve">features which </w:t>
      </w:r>
      <w:r w:rsidR="004A071B" w:rsidRPr="00750EC4">
        <w:rPr>
          <w:rFonts w:ascii="Times New Roman" w:eastAsia="Times New Roman" w:hAnsi="Times New Roman" w:cs="Times New Roman"/>
          <w:color w:val="333333"/>
          <w:sz w:val="24"/>
          <w:szCs w:val="24"/>
        </w:rPr>
        <w:t>account for its</w:t>
      </w:r>
      <w:r w:rsidR="00AD5CE3" w:rsidRPr="00750EC4">
        <w:rPr>
          <w:rFonts w:ascii="Times New Roman" w:eastAsia="Times New Roman" w:hAnsi="Times New Roman" w:cs="Times New Roman"/>
          <w:color w:val="333333"/>
          <w:sz w:val="24"/>
          <w:szCs w:val="24"/>
        </w:rPr>
        <w:t xml:space="preserve"> specific function. </w:t>
      </w:r>
      <w:r w:rsidR="00AD5CE3" w:rsidRPr="00750EC4">
        <w:rPr>
          <w:rFonts w:ascii="Times New Roman" w:hAnsi="Times New Roman" w:cs="Times New Roman"/>
          <w:color w:val="2E2E2E"/>
          <w:sz w:val="24"/>
          <w:szCs w:val="24"/>
          <w:shd w:val="clear" w:color="auto" w:fill="FFFFFF"/>
        </w:rPr>
        <w:t xml:space="preserve">The similarity between canonical histones and </w:t>
      </w:r>
      <w:ins w:id="102" w:author="Paul" w:date="2015-08-28T23:11:00Z">
        <w:r w:rsidR="00902FC2">
          <w:rPr>
            <w:rFonts w:ascii="Times New Roman" w:hAnsi="Times New Roman" w:cs="Times New Roman"/>
            <w:color w:val="2E2E2E"/>
            <w:sz w:val="24"/>
            <w:szCs w:val="24"/>
            <w:shd w:val="clear" w:color="auto" w:fill="FFFFFF"/>
          </w:rPr>
          <w:t xml:space="preserve">other </w:t>
        </w:r>
      </w:ins>
      <w:r w:rsidR="00AD5CE3" w:rsidRPr="00750EC4">
        <w:rPr>
          <w:rFonts w:ascii="Times New Roman" w:hAnsi="Times New Roman" w:cs="Times New Roman"/>
          <w:color w:val="2E2E2E"/>
          <w:sz w:val="24"/>
          <w:szCs w:val="24"/>
          <w:shd w:val="clear" w:color="auto" w:fill="FFFFFF"/>
        </w:rPr>
        <w:t>histone variants can be very substantial</w:t>
      </w:r>
      <w:r w:rsidR="00192F3E" w:rsidRPr="00750EC4">
        <w:rPr>
          <w:rFonts w:ascii="Times New Roman" w:hAnsi="Times New Roman" w:cs="Times New Roman"/>
          <w:color w:val="2E2E2E"/>
          <w:sz w:val="24"/>
          <w:szCs w:val="24"/>
          <w:shd w:val="clear" w:color="auto" w:fill="FFFFFF"/>
        </w:rPr>
        <w:t xml:space="preserve"> with </w:t>
      </w:r>
      <w:del w:id="103" w:author="Paul" w:date="2015-08-28T23:11:00Z">
        <w:r w:rsidR="004A071B" w:rsidRPr="00750EC4" w:rsidDel="00902FC2">
          <w:rPr>
            <w:rFonts w:ascii="Times New Roman" w:hAnsi="Times New Roman" w:cs="Times New Roman"/>
            <w:color w:val="2E2E2E"/>
            <w:sz w:val="24"/>
            <w:szCs w:val="24"/>
            <w:shd w:val="clear" w:color="auto" w:fill="FFFFFF"/>
          </w:rPr>
          <w:delText xml:space="preserve">the </w:delText>
        </w:r>
      </w:del>
      <w:ins w:id="104" w:author="Paul" w:date="2015-08-28T23:11:00Z">
        <w:r w:rsidR="00902FC2">
          <w:rPr>
            <w:rFonts w:ascii="Times New Roman" w:hAnsi="Times New Roman" w:cs="Times New Roman"/>
            <w:color w:val="2E2E2E"/>
            <w:sz w:val="24"/>
            <w:szCs w:val="24"/>
            <w:shd w:val="clear" w:color="auto" w:fill="FFFFFF"/>
          </w:rPr>
          <w:t>only</w:t>
        </w:r>
        <w:r w:rsidR="00902FC2" w:rsidRPr="00750EC4">
          <w:rPr>
            <w:rFonts w:ascii="Times New Roman" w:hAnsi="Times New Roman" w:cs="Times New Roman"/>
            <w:color w:val="2E2E2E"/>
            <w:sz w:val="24"/>
            <w:szCs w:val="24"/>
            <w:shd w:val="clear" w:color="auto" w:fill="FFFFFF"/>
          </w:rPr>
          <w:t xml:space="preserve"> </w:t>
        </w:r>
      </w:ins>
      <w:r w:rsidR="00192F3E" w:rsidRPr="00750EC4">
        <w:rPr>
          <w:rFonts w:ascii="Times New Roman" w:hAnsi="Times New Roman" w:cs="Times New Roman"/>
          <w:color w:val="2E2E2E"/>
          <w:sz w:val="24"/>
          <w:szCs w:val="24"/>
          <w:shd w:val="clear" w:color="auto" w:fill="FFFFFF"/>
        </w:rPr>
        <w:t>very few amino acid difference</w:t>
      </w:r>
      <w:r w:rsidR="004A071B" w:rsidRPr="00750EC4">
        <w:rPr>
          <w:rFonts w:ascii="Times New Roman" w:hAnsi="Times New Roman" w:cs="Times New Roman"/>
          <w:color w:val="2E2E2E"/>
          <w:sz w:val="24"/>
          <w:szCs w:val="24"/>
          <w:shd w:val="clear" w:color="auto" w:fill="FFFFFF"/>
        </w:rPr>
        <w:t>s and</w:t>
      </w:r>
      <w:ins w:id="105" w:author="Paul" w:date="2015-08-28T23:12:00Z">
        <w:r w:rsidR="00902FC2">
          <w:rPr>
            <w:rFonts w:ascii="Times New Roman" w:hAnsi="Times New Roman" w:cs="Times New Roman"/>
            <w:color w:val="2E2E2E"/>
            <w:sz w:val="24"/>
            <w:szCs w:val="24"/>
            <w:shd w:val="clear" w:color="auto" w:fill="FFFFFF"/>
          </w:rPr>
          <w:t xml:space="preserve"> with</w:t>
        </w:r>
      </w:ins>
      <w:r w:rsidR="004A071B" w:rsidRPr="00750EC4">
        <w:rPr>
          <w:rFonts w:ascii="Times New Roman" w:hAnsi="Times New Roman" w:cs="Times New Roman"/>
          <w:color w:val="2E2E2E"/>
          <w:sz w:val="24"/>
          <w:szCs w:val="24"/>
          <w:shd w:val="clear" w:color="auto" w:fill="FFFFFF"/>
        </w:rPr>
        <w:t xml:space="preserve"> overall conservation of</w:t>
      </w:r>
      <w:r w:rsidR="00192F3E" w:rsidRPr="00750EC4">
        <w:rPr>
          <w:rFonts w:ascii="Times New Roman" w:hAnsi="Times New Roman" w:cs="Times New Roman"/>
          <w:color w:val="2E2E2E"/>
          <w:sz w:val="24"/>
          <w:szCs w:val="24"/>
          <w:shd w:val="clear" w:color="auto" w:fill="FFFFFF"/>
        </w:rPr>
        <w:t xml:space="preserve"> most structural features. H</w:t>
      </w:r>
      <w:r w:rsidR="00AD5CE3" w:rsidRPr="00750EC4">
        <w:rPr>
          <w:rFonts w:ascii="Times New Roman" w:hAnsi="Times New Roman" w:cs="Times New Roman"/>
          <w:color w:val="2E2E2E"/>
          <w:sz w:val="24"/>
          <w:szCs w:val="24"/>
          <w:shd w:val="clear" w:color="auto" w:fill="FFFFFF"/>
        </w:rPr>
        <w:t>owev</w:t>
      </w:r>
      <w:r w:rsidR="00192F3E" w:rsidRPr="00750EC4">
        <w:rPr>
          <w:rFonts w:ascii="Times New Roman" w:hAnsi="Times New Roman" w:cs="Times New Roman"/>
          <w:color w:val="2E2E2E"/>
          <w:sz w:val="24"/>
          <w:szCs w:val="24"/>
          <w:shd w:val="clear" w:color="auto" w:fill="FFFFFF"/>
        </w:rPr>
        <w:t xml:space="preserve">er, in some cases histone variants </w:t>
      </w:r>
      <w:del w:id="106" w:author="Paul" w:date="2015-08-28T23:12:00Z">
        <w:r w:rsidR="00192F3E" w:rsidRPr="00750EC4" w:rsidDel="00902FC2">
          <w:rPr>
            <w:rFonts w:ascii="Times New Roman" w:hAnsi="Times New Roman" w:cs="Times New Roman"/>
            <w:color w:val="2E2E2E"/>
            <w:sz w:val="24"/>
            <w:szCs w:val="24"/>
            <w:shd w:val="clear" w:color="auto" w:fill="FFFFFF"/>
          </w:rPr>
          <w:delText xml:space="preserve">might </w:delText>
        </w:r>
      </w:del>
      <w:r w:rsidR="00192F3E" w:rsidRPr="00750EC4">
        <w:rPr>
          <w:rFonts w:ascii="Times New Roman" w:hAnsi="Times New Roman" w:cs="Times New Roman"/>
          <w:color w:val="2E2E2E"/>
          <w:sz w:val="24"/>
          <w:szCs w:val="24"/>
          <w:shd w:val="clear" w:color="auto" w:fill="FFFFFF"/>
        </w:rPr>
        <w:t>differ from canonical</w:t>
      </w:r>
      <w:ins w:id="107" w:author="Paul" w:date="2015-08-29T01:03:00Z">
        <w:r w:rsidR="004D651F">
          <w:rPr>
            <w:rFonts w:ascii="Times New Roman" w:hAnsi="Times New Roman" w:cs="Times New Roman"/>
            <w:color w:val="2E2E2E"/>
            <w:sz w:val="24"/>
            <w:szCs w:val="24"/>
            <w:shd w:val="clear" w:color="auto" w:fill="FFFFFF"/>
          </w:rPr>
          <w:t xml:space="preserve"> counterparts</w:t>
        </w:r>
      </w:ins>
      <w:r w:rsidR="00192F3E" w:rsidRPr="00750EC4">
        <w:rPr>
          <w:rFonts w:ascii="Times New Roman" w:hAnsi="Times New Roman" w:cs="Times New Roman"/>
          <w:color w:val="2E2E2E"/>
          <w:sz w:val="24"/>
          <w:szCs w:val="24"/>
          <w:shd w:val="clear" w:color="auto" w:fill="FFFFFF"/>
        </w:rPr>
        <w:t xml:space="preserve"> in sequence as much as </w:t>
      </w:r>
      <w:del w:id="108" w:author="Paul" w:date="2015-08-29T01:03:00Z">
        <w:r w:rsidR="00192F3E" w:rsidRPr="00750EC4" w:rsidDel="004D651F">
          <w:rPr>
            <w:rFonts w:ascii="Times New Roman" w:hAnsi="Times New Roman" w:cs="Times New Roman"/>
            <w:color w:val="2E2E2E"/>
            <w:sz w:val="24"/>
            <w:szCs w:val="24"/>
            <w:shd w:val="clear" w:color="auto" w:fill="FFFFFF"/>
          </w:rPr>
          <w:delText xml:space="preserve">various </w:delText>
        </w:r>
      </w:del>
      <w:del w:id="109" w:author="Paul" w:date="2015-08-29T00:22:00Z">
        <w:r w:rsidR="00AD5CE3" w:rsidRPr="00750EC4" w:rsidDel="001F3D3F">
          <w:rPr>
            <w:rFonts w:ascii="Times New Roman" w:hAnsi="Times New Roman" w:cs="Times New Roman"/>
            <w:color w:val="2E2E2E"/>
            <w:sz w:val="24"/>
            <w:szCs w:val="24"/>
            <w:shd w:val="clear" w:color="auto" w:fill="FFFFFF"/>
          </w:rPr>
          <w:delText>type</w:delText>
        </w:r>
      </w:del>
      <w:ins w:id="110" w:author="Paul" w:date="2015-08-29T01:03:00Z">
        <w:r w:rsidR="004D651F">
          <w:rPr>
            <w:rFonts w:ascii="Times New Roman" w:hAnsi="Times New Roman" w:cs="Times New Roman"/>
            <w:color w:val="2E2E2E"/>
            <w:sz w:val="24"/>
            <w:szCs w:val="24"/>
            <w:shd w:val="clear" w:color="auto" w:fill="FFFFFF"/>
          </w:rPr>
          <w:t xml:space="preserve">different </w:t>
        </w:r>
      </w:ins>
      <w:ins w:id="111" w:author="Paul" w:date="2015-08-29T00:22:00Z">
        <w:r w:rsidR="001F3D3F">
          <w:rPr>
            <w:rFonts w:ascii="Times New Roman" w:hAnsi="Times New Roman" w:cs="Times New Roman"/>
            <w:color w:val="2E2E2E"/>
            <w:sz w:val="24"/>
            <w:szCs w:val="24"/>
            <w:shd w:val="clear" w:color="auto" w:fill="FFFFFF"/>
          </w:rPr>
          <w:t>familie</w:t>
        </w:r>
      </w:ins>
      <w:r w:rsidR="00AD5CE3" w:rsidRPr="00750EC4">
        <w:rPr>
          <w:rFonts w:ascii="Times New Roman" w:hAnsi="Times New Roman" w:cs="Times New Roman"/>
          <w:color w:val="2E2E2E"/>
          <w:sz w:val="24"/>
          <w:szCs w:val="24"/>
          <w:shd w:val="clear" w:color="auto" w:fill="FFFFFF"/>
        </w:rPr>
        <w:t xml:space="preserve">s of canonical histones </w:t>
      </w:r>
      <w:r w:rsidR="00192F3E" w:rsidRPr="00750EC4">
        <w:rPr>
          <w:rFonts w:ascii="Times New Roman" w:hAnsi="Times New Roman" w:cs="Times New Roman"/>
          <w:color w:val="2E2E2E"/>
          <w:sz w:val="24"/>
          <w:szCs w:val="24"/>
          <w:shd w:val="clear" w:color="auto" w:fill="FFFFFF"/>
        </w:rPr>
        <w:t xml:space="preserve">differ from each other </w:t>
      </w:r>
      <w:r w:rsidR="00AD5CE3" w:rsidRPr="00750EC4">
        <w:rPr>
          <w:rFonts w:ascii="Times New Roman" w:hAnsi="Times New Roman" w:cs="Times New Roman"/>
          <w:color w:val="2E2E2E"/>
          <w:sz w:val="24"/>
          <w:szCs w:val="24"/>
          <w:shd w:val="clear" w:color="auto" w:fill="FFFFFF"/>
        </w:rPr>
        <w:t xml:space="preserve">(~25% identity).  </w:t>
      </w:r>
      <w:r w:rsidR="00192F3E" w:rsidRPr="00750EC4">
        <w:rPr>
          <w:rFonts w:ascii="Times New Roman" w:hAnsi="Times New Roman" w:cs="Times New Roman"/>
          <w:color w:val="2E2E2E"/>
          <w:sz w:val="24"/>
          <w:szCs w:val="24"/>
          <w:shd w:val="clear" w:color="auto" w:fill="FFFFFF"/>
        </w:rPr>
        <w:t>Variants may have shortened or exte</w:t>
      </w:r>
      <w:r w:rsidR="009D3F51" w:rsidRPr="00750EC4">
        <w:rPr>
          <w:rFonts w:ascii="Times New Roman" w:hAnsi="Times New Roman" w:cs="Times New Roman"/>
          <w:color w:val="2E2E2E"/>
          <w:sz w:val="24"/>
          <w:szCs w:val="24"/>
          <w:shd w:val="clear" w:color="auto" w:fill="FFFFFF"/>
        </w:rPr>
        <w:t>nded secondary structures of</w:t>
      </w:r>
      <w:ins w:id="112" w:author="Paul" w:date="2015-08-29T01:04:00Z">
        <w:r w:rsidR="004D651F">
          <w:rPr>
            <w:rFonts w:ascii="Times New Roman" w:hAnsi="Times New Roman" w:cs="Times New Roman"/>
            <w:color w:val="2E2E2E"/>
            <w:sz w:val="24"/>
            <w:szCs w:val="24"/>
            <w:shd w:val="clear" w:color="auto" w:fill="FFFFFF"/>
          </w:rPr>
          <w:t xml:space="preserve"> the</w:t>
        </w:r>
      </w:ins>
      <w:r w:rsidR="00192F3E" w:rsidRPr="00750EC4">
        <w:rPr>
          <w:rFonts w:ascii="Times New Roman" w:hAnsi="Times New Roman" w:cs="Times New Roman"/>
          <w:color w:val="2E2E2E"/>
          <w:sz w:val="24"/>
          <w:szCs w:val="24"/>
          <w:shd w:val="clear" w:color="auto" w:fill="FFFFFF"/>
        </w:rPr>
        <w:t xml:space="preserve"> histone fold (for four types of </w:t>
      </w:r>
      <w:del w:id="113" w:author="Paul" w:date="2015-08-29T00:23:00Z">
        <w:r w:rsidR="00192F3E" w:rsidRPr="00750EC4" w:rsidDel="001F3D3F">
          <w:rPr>
            <w:rFonts w:ascii="Times New Roman" w:hAnsi="Times New Roman" w:cs="Times New Roman"/>
            <w:color w:val="2E2E2E"/>
            <w:sz w:val="24"/>
            <w:szCs w:val="24"/>
            <w:shd w:val="clear" w:color="auto" w:fill="FFFFFF"/>
          </w:rPr>
          <w:delText>histones</w:delText>
        </w:r>
      </w:del>
      <w:ins w:id="114" w:author="Paul" w:date="2015-08-29T00:23:00Z">
        <w:r w:rsidR="001F3D3F">
          <w:rPr>
            <w:rFonts w:ascii="Times New Roman" w:hAnsi="Times New Roman" w:cs="Times New Roman"/>
            <w:color w:val="2E2E2E"/>
            <w:sz w:val="24"/>
            <w:szCs w:val="24"/>
            <w:shd w:val="clear" w:color="auto" w:fill="FFFFFF"/>
          </w:rPr>
          <w:t>variants</w:t>
        </w:r>
      </w:ins>
      <w:r w:rsidR="00192F3E" w:rsidRPr="00750EC4">
        <w:rPr>
          <w:rFonts w:ascii="Times New Roman" w:hAnsi="Times New Roman" w:cs="Times New Roman"/>
          <w:color w:val="2E2E2E"/>
          <w:sz w:val="24"/>
          <w:szCs w:val="24"/>
          <w:shd w:val="clear" w:color="auto" w:fill="FFFFFF"/>
        </w:rPr>
        <w:t>)</w:t>
      </w:r>
      <w:ins w:id="115" w:author="Paul" w:date="2015-08-29T01:04:00Z">
        <w:r w:rsidR="004D651F">
          <w:rPr>
            <w:rFonts w:ascii="Times New Roman" w:hAnsi="Times New Roman" w:cs="Times New Roman"/>
            <w:color w:val="2E2E2E"/>
            <w:sz w:val="24"/>
            <w:szCs w:val="24"/>
            <w:shd w:val="clear" w:color="auto" w:fill="FFFFFF"/>
          </w:rPr>
          <w:t>,</w:t>
        </w:r>
      </w:ins>
      <w:r w:rsidR="009D3F51" w:rsidRPr="00750EC4">
        <w:rPr>
          <w:rFonts w:ascii="Times New Roman" w:hAnsi="Times New Roman" w:cs="Times New Roman"/>
          <w:color w:val="2E2E2E"/>
          <w:sz w:val="24"/>
          <w:szCs w:val="24"/>
          <w:shd w:val="clear" w:color="auto" w:fill="FFFFFF"/>
        </w:rPr>
        <w:t xml:space="preserve"> </w:t>
      </w:r>
      <w:proofErr w:type="gramStart"/>
      <w:r w:rsidR="009D3F51" w:rsidRPr="00750EC4">
        <w:rPr>
          <w:rFonts w:ascii="Times New Roman" w:hAnsi="Times New Roman" w:cs="Times New Roman"/>
          <w:color w:val="2E2E2E"/>
          <w:sz w:val="24"/>
          <w:szCs w:val="24"/>
          <w:shd w:val="clear" w:color="auto" w:fill="FFFFFF"/>
        </w:rPr>
        <w:t>and</w:t>
      </w:r>
      <w:r w:rsidR="00192F3E" w:rsidRPr="00750EC4">
        <w:rPr>
          <w:rFonts w:ascii="Times New Roman" w:hAnsi="Times New Roman" w:cs="Times New Roman"/>
          <w:color w:val="2E2E2E"/>
          <w:sz w:val="24"/>
          <w:szCs w:val="24"/>
          <w:shd w:val="clear" w:color="auto" w:fill="FFFFFF"/>
        </w:rPr>
        <w:t xml:space="preserve"> </w:t>
      </w:r>
      <w:ins w:id="116" w:author="Paul" w:date="2015-08-29T01:04:00Z">
        <w:r w:rsidR="004D651F">
          <w:rPr>
            <w:rFonts w:ascii="Times New Roman" w:hAnsi="Times New Roman" w:cs="Times New Roman"/>
            <w:color w:val="2E2E2E"/>
            <w:sz w:val="24"/>
            <w:szCs w:val="24"/>
            <w:shd w:val="clear" w:color="auto" w:fill="FFFFFF"/>
          </w:rPr>
          <w:t xml:space="preserve"> may</w:t>
        </w:r>
        <w:proofErr w:type="gramEnd"/>
        <w:r w:rsidR="004D651F">
          <w:rPr>
            <w:rFonts w:ascii="Times New Roman" w:hAnsi="Times New Roman" w:cs="Times New Roman"/>
            <w:color w:val="2E2E2E"/>
            <w:sz w:val="24"/>
            <w:szCs w:val="24"/>
            <w:shd w:val="clear" w:color="auto" w:fill="FFFFFF"/>
          </w:rPr>
          <w:t xml:space="preserve"> have </w:t>
        </w:r>
      </w:ins>
      <w:r w:rsidR="00192F3E" w:rsidRPr="00750EC4">
        <w:rPr>
          <w:rFonts w:ascii="Times New Roman" w:hAnsi="Times New Roman" w:cs="Times New Roman"/>
          <w:color w:val="2E2E2E"/>
          <w:sz w:val="24"/>
          <w:szCs w:val="24"/>
          <w:shd w:val="clear" w:color="auto" w:fill="FFFFFF"/>
        </w:rPr>
        <w:t>chara</w:t>
      </w:r>
      <w:r w:rsidR="009D3F51" w:rsidRPr="00750EC4">
        <w:rPr>
          <w:rFonts w:ascii="Times New Roman" w:hAnsi="Times New Roman" w:cs="Times New Roman"/>
          <w:color w:val="2E2E2E"/>
          <w:sz w:val="24"/>
          <w:szCs w:val="24"/>
          <w:shd w:val="clear" w:color="auto" w:fill="FFFFFF"/>
        </w:rPr>
        <w:t xml:space="preserve">cteristic regions with </w:t>
      </w:r>
      <w:proofErr w:type="spellStart"/>
      <w:r w:rsidR="009D3F51" w:rsidRPr="00750EC4">
        <w:rPr>
          <w:rFonts w:ascii="Times New Roman" w:hAnsi="Times New Roman" w:cs="Times New Roman"/>
          <w:color w:val="2E2E2E"/>
          <w:sz w:val="24"/>
          <w:szCs w:val="24"/>
          <w:shd w:val="clear" w:color="auto" w:fill="FFFFFF"/>
        </w:rPr>
        <w:t>physico</w:t>
      </w:r>
      <w:proofErr w:type="spellEnd"/>
      <w:r w:rsidR="009D3F51" w:rsidRPr="00750EC4">
        <w:rPr>
          <w:rFonts w:ascii="Times New Roman" w:hAnsi="Times New Roman" w:cs="Times New Roman"/>
          <w:color w:val="2E2E2E"/>
          <w:sz w:val="24"/>
          <w:szCs w:val="24"/>
          <w:shd w:val="clear" w:color="auto" w:fill="FFFFFF"/>
        </w:rPr>
        <w:t xml:space="preserve">-chemical properties drastically different from the canonical histones. Many of these features and their functional implications are largely unknown or poorly annotated. </w:t>
      </w:r>
      <w:r w:rsidR="004A071B" w:rsidRPr="00750EC4">
        <w:rPr>
          <w:rFonts w:ascii="Times New Roman" w:hAnsi="Times New Roman" w:cs="Times New Roman"/>
          <w:color w:val="2E2E2E"/>
          <w:sz w:val="24"/>
          <w:szCs w:val="24"/>
          <w:shd w:val="clear" w:color="auto" w:fill="FFFFFF"/>
        </w:rPr>
        <w:t>The phylogene</w:t>
      </w:r>
      <w:del w:id="117" w:author="Paul" w:date="2015-08-29T00:51:00Z">
        <w:r w:rsidR="004A071B" w:rsidRPr="00750EC4" w:rsidDel="00281A62">
          <w:rPr>
            <w:rFonts w:ascii="Times New Roman" w:hAnsi="Times New Roman" w:cs="Times New Roman"/>
            <w:color w:val="2E2E2E"/>
            <w:sz w:val="24"/>
            <w:szCs w:val="24"/>
            <w:shd w:val="clear" w:color="auto" w:fill="FFFFFF"/>
          </w:rPr>
          <w:delText>n</w:delText>
        </w:r>
      </w:del>
      <w:r w:rsidR="004A071B" w:rsidRPr="00750EC4">
        <w:rPr>
          <w:rFonts w:ascii="Times New Roman" w:hAnsi="Times New Roman" w:cs="Times New Roman"/>
          <w:color w:val="2E2E2E"/>
          <w:sz w:val="24"/>
          <w:szCs w:val="24"/>
          <w:shd w:val="clear" w:color="auto" w:fill="FFFFFF"/>
        </w:rPr>
        <w:t xml:space="preserve">tic origin of histone </w:t>
      </w:r>
      <w:del w:id="118" w:author="Paul" w:date="2015-08-29T09:10:00Z">
        <w:r w:rsidR="004A071B" w:rsidRPr="00750EC4" w:rsidDel="0092222C">
          <w:rPr>
            <w:rFonts w:ascii="Times New Roman" w:hAnsi="Times New Roman" w:cs="Times New Roman"/>
            <w:color w:val="2E2E2E"/>
            <w:sz w:val="24"/>
            <w:szCs w:val="24"/>
            <w:shd w:val="clear" w:color="auto" w:fill="FFFFFF"/>
          </w:rPr>
          <w:delText xml:space="preserve">variants </w:delText>
        </w:r>
      </w:del>
      <w:ins w:id="119" w:author="Paul" w:date="2015-08-29T09:10:00Z">
        <w:r w:rsidR="0092222C">
          <w:rPr>
            <w:rFonts w:ascii="Times New Roman" w:hAnsi="Times New Roman" w:cs="Times New Roman"/>
            <w:color w:val="2E2E2E"/>
            <w:sz w:val="24"/>
            <w:szCs w:val="24"/>
            <w:shd w:val="clear" w:color="auto" w:fill="FFFFFF"/>
          </w:rPr>
          <w:t>paralog</w:t>
        </w:r>
        <w:r w:rsidR="0092222C" w:rsidRPr="00750EC4">
          <w:rPr>
            <w:rFonts w:ascii="Times New Roman" w:hAnsi="Times New Roman" w:cs="Times New Roman"/>
            <w:color w:val="2E2E2E"/>
            <w:sz w:val="24"/>
            <w:szCs w:val="24"/>
            <w:shd w:val="clear" w:color="auto" w:fill="FFFFFF"/>
          </w:rPr>
          <w:t xml:space="preserve">s </w:t>
        </w:r>
      </w:ins>
      <w:r w:rsidR="004A071B" w:rsidRPr="00750EC4">
        <w:rPr>
          <w:rFonts w:ascii="Times New Roman" w:hAnsi="Times New Roman" w:cs="Times New Roman"/>
          <w:color w:val="2E2E2E"/>
          <w:sz w:val="24"/>
          <w:szCs w:val="24"/>
          <w:shd w:val="clear" w:color="auto" w:fill="FFFFFF"/>
        </w:rPr>
        <w:t>has been addressed in several studies which pointed</w:t>
      </w:r>
      <w:r w:rsidR="00192F3E" w:rsidRPr="00750EC4">
        <w:rPr>
          <w:rFonts w:ascii="Times New Roman" w:hAnsi="Times New Roman" w:cs="Times New Roman"/>
          <w:color w:val="2E2E2E"/>
          <w:sz w:val="24"/>
          <w:szCs w:val="24"/>
          <w:shd w:val="clear" w:color="auto" w:fill="FFFFFF"/>
        </w:rPr>
        <w:t xml:space="preserve"> </w:t>
      </w:r>
      <w:ins w:id="120" w:author="Paul" w:date="2015-08-29T01:05:00Z">
        <w:r w:rsidR="004D651F">
          <w:rPr>
            <w:rFonts w:ascii="Times New Roman" w:hAnsi="Times New Roman" w:cs="Times New Roman"/>
            <w:color w:val="2E2E2E"/>
            <w:sz w:val="24"/>
            <w:szCs w:val="24"/>
            <w:shd w:val="clear" w:color="auto" w:fill="FFFFFF"/>
          </w:rPr>
          <w:t xml:space="preserve">to a </w:t>
        </w:r>
      </w:ins>
      <w:r w:rsidR="00192F3E" w:rsidRPr="00750EC4">
        <w:rPr>
          <w:rFonts w:ascii="Times New Roman" w:hAnsi="Times New Roman" w:cs="Times New Roman"/>
          <w:color w:val="2E2E2E"/>
          <w:sz w:val="24"/>
          <w:szCs w:val="24"/>
          <w:shd w:val="clear" w:color="auto" w:fill="FFFFFF"/>
        </w:rPr>
        <w:t xml:space="preserve">monophyletic origin </w:t>
      </w:r>
      <w:r w:rsidR="004A071B" w:rsidRPr="00750EC4">
        <w:rPr>
          <w:rFonts w:ascii="Times New Roman" w:hAnsi="Times New Roman" w:cs="Times New Roman"/>
          <w:color w:val="2E2E2E"/>
          <w:sz w:val="24"/>
          <w:szCs w:val="24"/>
          <w:shd w:val="clear" w:color="auto" w:fill="FFFFFF"/>
        </w:rPr>
        <w:t xml:space="preserve">for some </w:t>
      </w:r>
      <w:del w:id="121" w:author="Paul" w:date="2015-08-29T01:05:00Z">
        <w:r w:rsidR="004A071B" w:rsidRPr="00750EC4" w:rsidDel="004D651F">
          <w:rPr>
            <w:rFonts w:ascii="Times New Roman" w:hAnsi="Times New Roman" w:cs="Times New Roman"/>
            <w:color w:val="2E2E2E"/>
            <w:sz w:val="24"/>
            <w:szCs w:val="24"/>
            <w:shd w:val="clear" w:color="auto" w:fill="FFFFFF"/>
          </w:rPr>
          <w:delText>of them</w:delText>
        </w:r>
      </w:del>
      <w:ins w:id="122" w:author="Paul" w:date="2015-08-29T01:05:00Z">
        <w:r w:rsidR="004D651F">
          <w:rPr>
            <w:rFonts w:ascii="Times New Roman" w:hAnsi="Times New Roman" w:cs="Times New Roman"/>
            <w:color w:val="2E2E2E"/>
            <w:sz w:val="24"/>
            <w:szCs w:val="24"/>
            <w:shd w:val="clear" w:color="auto" w:fill="FFFFFF"/>
          </w:rPr>
          <w:t>variants</w:t>
        </w:r>
      </w:ins>
      <w:r w:rsidR="004A071B" w:rsidRPr="00750EC4">
        <w:rPr>
          <w:rFonts w:ascii="Times New Roman" w:hAnsi="Times New Roman" w:cs="Times New Roman"/>
          <w:color w:val="2E2E2E"/>
          <w:sz w:val="24"/>
          <w:szCs w:val="24"/>
          <w:shd w:val="clear" w:color="auto" w:fill="FFFFFF"/>
        </w:rPr>
        <w:t xml:space="preserve"> while </w:t>
      </w:r>
      <w:r w:rsidR="00192F3E" w:rsidRPr="00750EC4">
        <w:rPr>
          <w:rFonts w:ascii="Times New Roman" w:hAnsi="Times New Roman" w:cs="Times New Roman"/>
          <w:color w:val="2E2E2E"/>
          <w:sz w:val="24"/>
          <w:szCs w:val="24"/>
          <w:shd w:val="clear" w:color="auto" w:fill="FFFFFF"/>
        </w:rPr>
        <w:t>other</w:t>
      </w:r>
      <w:r w:rsidR="004A071B" w:rsidRPr="00750EC4">
        <w:rPr>
          <w:rFonts w:ascii="Times New Roman" w:hAnsi="Times New Roman" w:cs="Times New Roman"/>
          <w:color w:val="2E2E2E"/>
          <w:sz w:val="24"/>
          <w:szCs w:val="24"/>
          <w:shd w:val="clear" w:color="auto" w:fill="FFFFFF"/>
        </w:rPr>
        <w:t>s</w:t>
      </w:r>
      <w:ins w:id="123" w:author="Paul" w:date="2015-08-29T01:05:00Z">
        <w:r w:rsidR="004D651F">
          <w:rPr>
            <w:rFonts w:ascii="Times New Roman" w:hAnsi="Times New Roman" w:cs="Times New Roman"/>
            <w:color w:val="2E2E2E"/>
            <w:sz w:val="24"/>
            <w:szCs w:val="24"/>
            <w:shd w:val="clear" w:color="auto" w:fill="FFFFFF"/>
          </w:rPr>
          <w:t xml:space="preserve">, </w:t>
        </w:r>
      </w:ins>
      <w:ins w:id="124" w:author="Paul" w:date="2015-08-29T01:06:00Z">
        <w:r w:rsidR="004D651F">
          <w:rPr>
            <w:rFonts w:ascii="Times New Roman" w:hAnsi="Times New Roman" w:cs="Times New Roman"/>
            <w:color w:val="2E2E2E"/>
            <w:sz w:val="24"/>
            <w:szCs w:val="24"/>
            <w:shd w:val="clear" w:color="auto" w:fill="FFFFFF"/>
          </w:rPr>
          <w:t>including</w:t>
        </w:r>
      </w:ins>
      <w:ins w:id="125" w:author="Paul" w:date="2015-08-29T01:05:00Z">
        <w:r w:rsidR="004D651F">
          <w:rPr>
            <w:rFonts w:ascii="Times New Roman" w:hAnsi="Times New Roman" w:cs="Times New Roman"/>
            <w:color w:val="2E2E2E"/>
            <w:sz w:val="24"/>
            <w:szCs w:val="24"/>
            <w:shd w:val="clear" w:color="auto" w:fill="FFFFFF"/>
          </w:rPr>
          <w:t xml:space="preserve"> </w:t>
        </w:r>
      </w:ins>
      <w:ins w:id="126" w:author="Paul" w:date="2015-08-29T01:06:00Z">
        <w:r w:rsidR="004D651F">
          <w:rPr>
            <w:rFonts w:ascii="Times New Roman" w:hAnsi="Times New Roman" w:cs="Times New Roman"/>
            <w:color w:val="2E2E2E"/>
            <w:sz w:val="24"/>
            <w:szCs w:val="24"/>
            <w:shd w:val="clear" w:color="auto" w:fill="FFFFFF"/>
          </w:rPr>
          <w:t>canonical histones,</w:t>
        </w:r>
      </w:ins>
      <w:r w:rsidR="004A071B" w:rsidRPr="00750EC4">
        <w:rPr>
          <w:rFonts w:ascii="Times New Roman" w:hAnsi="Times New Roman" w:cs="Times New Roman"/>
          <w:color w:val="2E2E2E"/>
          <w:sz w:val="24"/>
          <w:szCs w:val="24"/>
          <w:shd w:val="clear" w:color="auto" w:fill="FFFFFF"/>
        </w:rPr>
        <w:t xml:space="preserve"> were found to</w:t>
      </w:r>
      <w:r w:rsidR="00192F3E" w:rsidRPr="00750EC4">
        <w:rPr>
          <w:rFonts w:ascii="Times New Roman" w:hAnsi="Times New Roman" w:cs="Times New Roman"/>
          <w:color w:val="2E2E2E"/>
          <w:sz w:val="24"/>
          <w:szCs w:val="24"/>
          <w:shd w:val="clear" w:color="auto" w:fill="FFFFFF"/>
        </w:rPr>
        <w:t xml:space="preserve"> </w:t>
      </w:r>
      <w:r w:rsidR="004A071B" w:rsidRPr="00750EC4">
        <w:rPr>
          <w:rFonts w:ascii="Times New Roman" w:hAnsi="Times New Roman" w:cs="Times New Roman"/>
          <w:color w:val="2E2E2E"/>
          <w:sz w:val="24"/>
          <w:szCs w:val="24"/>
          <w:shd w:val="clear" w:color="auto" w:fill="FFFFFF"/>
        </w:rPr>
        <w:t>originate</w:t>
      </w:r>
      <w:r w:rsidR="00192F3E" w:rsidRPr="00750EC4">
        <w:rPr>
          <w:rFonts w:ascii="Times New Roman" w:hAnsi="Times New Roman" w:cs="Times New Roman"/>
          <w:color w:val="2E2E2E"/>
          <w:sz w:val="24"/>
          <w:szCs w:val="24"/>
          <w:shd w:val="clear" w:color="auto" w:fill="FFFFFF"/>
        </w:rPr>
        <w:t xml:space="preserve"> repeatedly in evolution. </w:t>
      </w:r>
      <w:r w:rsidR="00AD5CE3" w:rsidRPr="00750EC4">
        <w:rPr>
          <w:rFonts w:ascii="Times New Roman" w:hAnsi="Times New Roman" w:cs="Times New Roman"/>
          <w:color w:val="2E2E2E"/>
          <w:sz w:val="24"/>
          <w:szCs w:val="24"/>
          <w:shd w:val="clear" w:color="auto" w:fill="FFFFFF"/>
        </w:rPr>
        <w:t xml:space="preserve"> </w:t>
      </w:r>
      <w:r w:rsidR="004A071B" w:rsidRPr="00750EC4">
        <w:rPr>
          <w:rFonts w:ascii="Times New Roman" w:hAnsi="Times New Roman" w:cs="Times New Roman"/>
          <w:color w:val="2E2E2E"/>
          <w:sz w:val="24"/>
          <w:szCs w:val="24"/>
          <w:shd w:val="clear" w:color="auto" w:fill="FFFFFF"/>
        </w:rPr>
        <w:t xml:space="preserve">Although some </w:t>
      </w:r>
      <w:r w:rsidR="004A071B" w:rsidRPr="00750EC4">
        <w:rPr>
          <w:rFonts w:ascii="Times New Roman" w:eastAsia="Times New Roman" w:hAnsi="Times New Roman" w:cs="Times New Roman"/>
          <w:color w:val="333333"/>
          <w:sz w:val="24"/>
          <w:szCs w:val="24"/>
        </w:rPr>
        <w:t>h</w:t>
      </w:r>
      <w:r w:rsidRPr="00750EC4">
        <w:rPr>
          <w:rFonts w:ascii="Times New Roman" w:eastAsia="Times New Roman" w:hAnsi="Times New Roman" w:cs="Times New Roman"/>
          <w:color w:val="333333"/>
          <w:sz w:val="24"/>
          <w:szCs w:val="24"/>
        </w:rPr>
        <w:t xml:space="preserve">istone variants can </w:t>
      </w:r>
      <w:r w:rsidR="00192F3E" w:rsidRPr="00750EC4">
        <w:rPr>
          <w:rFonts w:ascii="Times New Roman" w:eastAsia="Times New Roman" w:hAnsi="Times New Roman" w:cs="Times New Roman"/>
          <w:color w:val="333333"/>
          <w:sz w:val="24"/>
          <w:szCs w:val="24"/>
        </w:rPr>
        <w:t>have unique post-translational modification patterns</w:t>
      </w:r>
      <w:r w:rsidR="009D3F51" w:rsidRPr="00750EC4">
        <w:rPr>
          <w:rFonts w:ascii="Times New Roman" w:eastAsia="Times New Roman" w:hAnsi="Times New Roman" w:cs="Times New Roman"/>
          <w:color w:val="333333"/>
          <w:sz w:val="24"/>
          <w:szCs w:val="24"/>
        </w:rPr>
        <w:t>,</w:t>
      </w:r>
      <w:r w:rsidR="00192F3E" w:rsidRPr="00750EC4">
        <w:rPr>
          <w:rFonts w:ascii="Times New Roman" w:eastAsia="Times New Roman" w:hAnsi="Times New Roman" w:cs="Times New Roman"/>
          <w:color w:val="333333"/>
          <w:sz w:val="24"/>
          <w:szCs w:val="24"/>
        </w:rPr>
        <w:t xml:space="preserve"> </w:t>
      </w:r>
      <w:r w:rsidR="004A071B" w:rsidRPr="00750EC4">
        <w:rPr>
          <w:rFonts w:ascii="Times New Roman" w:eastAsia="Times New Roman" w:hAnsi="Times New Roman" w:cs="Times New Roman"/>
          <w:color w:val="333333"/>
          <w:sz w:val="24"/>
          <w:szCs w:val="24"/>
        </w:rPr>
        <w:t>the majority of them</w:t>
      </w:r>
      <w:r w:rsidR="009D3F51" w:rsidRPr="00750EC4">
        <w:rPr>
          <w:rFonts w:ascii="Times New Roman" w:eastAsia="Times New Roman" w:hAnsi="Times New Roman" w:cs="Times New Roman"/>
          <w:color w:val="333333"/>
          <w:sz w:val="24"/>
          <w:szCs w:val="24"/>
        </w:rPr>
        <w:t xml:space="preserve"> remain to be </w:t>
      </w:r>
      <w:del w:id="127" w:author="Paul" w:date="2015-08-29T01:06:00Z">
        <w:r w:rsidR="009D3F51" w:rsidRPr="00750EC4" w:rsidDel="004D651F">
          <w:rPr>
            <w:rFonts w:ascii="Times New Roman" w:eastAsia="Times New Roman" w:hAnsi="Times New Roman" w:cs="Times New Roman"/>
            <w:color w:val="333333"/>
            <w:sz w:val="24"/>
            <w:szCs w:val="24"/>
          </w:rPr>
          <w:delText>found.</w:delText>
        </w:r>
      </w:del>
      <w:ins w:id="128" w:author="Paul" w:date="2015-08-29T01:06:00Z">
        <w:r w:rsidR="004D651F">
          <w:rPr>
            <w:rFonts w:ascii="Times New Roman" w:eastAsia="Times New Roman" w:hAnsi="Times New Roman" w:cs="Times New Roman"/>
            <w:color w:val="333333"/>
            <w:sz w:val="24"/>
            <w:szCs w:val="24"/>
          </w:rPr>
          <w:t>characterized for these</w:t>
        </w:r>
      </w:ins>
      <w:ins w:id="129" w:author="Paul" w:date="2015-08-29T01:07:00Z">
        <w:r w:rsidR="004D651F">
          <w:rPr>
            <w:rFonts w:ascii="Times New Roman" w:eastAsia="Times New Roman" w:hAnsi="Times New Roman" w:cs="Times New Roman"/>
            <w:color w:val="333333"/>
            <w:sz w:val="24"/>
            <w:szCs w:val="24"/>
          </w:rPr>
          <w:t xml:space="preserve"> </w:t>
        </w:r>
      </w:ins>
      <w:ins w:id="130" w:author="Paul" w:date="2015-08-29T01:06:00Z">
        <w:r w:rsidR="004D651F">
          <w:rPr>
            <w:rFonts w:ascii="Times New Roman" w:eastAsia="Times New Roman" w:hAnsi="Times New Roman" w:cs="Times New Roman"/>
            <w:color w:val="333333"/>
            <w:sz w:val="24"/>
            <w:szCs w:val="24"/>
          </w:rPr>
          <w:t>modifications.</w:t>
        </w:r>
      </w:ins>
      <w:r w:rsidR="009D3F51" w:rsidRPr="00750EC4">
        <w:rPr>
          <w:rFonts w:ascii="Times New Roman" w:eastAsia="Times New Roman" w:hAnsi="Times New Roman" w:cs="Times New Roman"/>
          <w:color w:val="333333"/>
          <w:sz w:val="24"/>
          <w:szCs w:val="24"/>
        </w:rPr>
        <w:t xml:space="preserve"> </w:t>
      </w:r>
    </w:p>
    <w:p w14:paraId="5C8A853E" w14:textId="15A5C654" w:rsidR="00AD5CE3" w:rsidRPr="00750EC4" w:rsidRDefault="00192F3E" w:rsidP="00AD5CE3">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In this paper we present a database </w:t>
      </w:r>
      <w:r w:rsidR="001E5C03" w:rsidRPr="00750EC4">
        <w:rPr>
          <w:rFonts w:ascii="Times New Roman" w:eastAsia="Times New Roman" w:hAnsi="Times New Roman" w:cs="Times New Roman"/>
          <w:color w:val="333333"/>
          <w:sz w:val="24"/>
          <w:szCs w:val="24"/>
        </w:rPr>
        <w:t xml:space="preserve">HistoneDB2.0 </w:t>
      </w:r>
      <w:r w:rsidR="004A071B" w:rsidRPr="00750EC4">
        <w:rPr>
          <w:rFonts w:ascii="Times New Roman" w:eastAsia="Times New Roman" w:hAnsi="Times New Roman" w:cs="Times New Roman"/>
          <w:color w:val="333333"/>
          <w:sz w:val="24"/>
          <w:szCs w:val="24"/>
        </w:rPr>
        <w:t>that collects</w:t>
      </w:r>
      <w:r w:rsidRPr="00750EC4">
        <w:rPr>
          <w:rFonts w:ascii="Times New Roman" w:eastAsia="Times New Roman" w:hAnsi="Times New Roman" w:cs="Times New Roman"/>
          <w:color w:val="333333"/>
          <w:sz w:val="24"/>
          <w:szCs w:val="24"/>
        </w:rPr>
        <w:t xml:space="preserve"> canonical histones and histone variants</w:t>
      </w:r>
      <w:r w:rsidR="009D3F51" w:rsidRPr="00750EC4">
        <w:rPr>
          <w:rFonts w:ascii="Times New Roman" w:eastAsia="Times New Roman" w:hAnsi="Times New Roman" w:cs="Times New Roman"/>
          <w:color w:val="333333"/>
          <w:sz w:val="24"/>
          <w:szCs w:val="24"/>
        </w:rPr>
        <w:t>, their sequence</w:t>
      </w:r>
      <w:ins w:id="131" w:author="Paul" w:date="2015-08-29T01:07:00Z">
        <w:r w:rsidR="004D651F">
          <w:rPr>
            <w:rFonts w:ascii="Times New Roman" w:eastAsia="Times New Roman" w:hAnsi="Times New Roman" w:cs="Times New Roman"/>
            <w:color w:val="333333"/>
            <w:sz w:val="24"/>
            <w:szCs w:val="24"/>
          </w:rPr>
          <w:t>s</w:t>
        </w:r>
      </w:ins>
      <w:r w:rsidR="009D3F51" w:rsidRPr="00750EC4">
        <w:rPr>
          <w:rFonts w:ascii="Times New Roman" w:eastAsia="Times New Roman" w:hAnsi="Times New Roman" w:cs="Times New Roman"/>
          <w:color w:val="333333"/>
          <w:sz w:val="24"/>
          <w:szCs w:val="24"/>
        </w:rPr>
        <w:t xml:space="preserve">, </w:t>
      </w:r>
      <w:ins w:id="132" w:author="Paul" w:date="2015-08-29T01:07:00Z">
        <w:r w:rsidR="004D651F">
          <w:rPr>
            <w:rFonts w:ascii="Times New Roman" w:eastAsia="Times New Roman" w:hAnsi="Times New Roman" w:cs="Times New Roman"/>
            <w:color w:val="333333"/>
            <w:sz w:val="24"/>
            <w:szCs w:val="24"/>
          </w:rPr>
          <w:t xml:space="preserve">and </w:t>
        </w:r>
      </w:ins>
      <w:r w:rsidR="009D3F51" w:rsidRPr="00750EC4">
        <w:rPr>
          <w:rFonts w:ascii="Times New Roman" w:eastAsia="Times New Roman" w:hAnsi="Times New Roman" w:cs="Times New Roman"/>
          <w:color w:val="333333"/>
          <w:sz w:val="24"/>
          <w:szCs w:val="24"/>
        </w:rPr>
        <w:t xml:space="preserve">structural and functional features. </w:t>
      </w:r>
      <w:r w:rsidR="00242D81" w:rsidRPr="00750EC4">
        <w:rPr>
          <w:rFonts w:ascii="Times New Roman" w:eastAsia="Times New Roman" w:hAnsi="Times New Roman" w:cs="Times New Roman"/>
          <w:color w:val="333333"/>
          <w:sz w:val="24"/>
          <w:szCs w:val="24"/>
        </w:rPr>
        <w:t xml:space="preserve">This database is </w:t>
      </w:r>
      <w:ins w:id="133" w:author="Paul" w:date="2015-08-29T01:07:00Z">
        <w:r w:rsidR="004D651F">
          <w:rPr>
            <w:rFonts w:ascii="Times New Roman" w:eastAsia="Times New Roman" w:hAnsi="Times New Roman" w:cs="Times New Roman"/>
            <w:color w:val="333333"/>
            <w:sz w:val="24"/>
            <w:szCs w:val="24"/>
          </w:rPr>
          <w:t xml:space="preserve">the </w:t>
        </w:r>
      </w:ins>
      <w:r w:rsidR="00531BB1" w:rsidRPr="00750EC4">
        <w:rPr>
          <w:rFonts w:ascii="Times New Roman" w:eastAsia="Times New Roman" w:hAnsi="Times New Roman" w:cs="Times New Roman"/>
          <w:color w:val="333333"/>
          <w:sz w:val="24"/>
          <w:szCs w:val="24"/>
        </w:rPr>
        <w:t>successor to a previous H</w:t>
      </w:r>
      <w:r w:rsidR="004A071B" w:rsidRPr="00750EC4">
        <w:rPr>
          <w:rFonts w:ascii="Times New Roman" w:eastAsia="Times New Roman" w:hAnsi="Times New Roman" w:cs="Times New Roman"/>
          <w:color w:val="333333"/>
          <w:sz w:val="24"/>
          <w:szCs w:val="24"/>
        </w:rPr>
        <w:t>istone Database which represented</w:t>
      </w:r>
      <w:r w:rsidR="00531BB1" w:rsidRPr="00750EC4">
        <w:rPr>
          <w:rFonts w:ascii="Times New Roman" w:eastAsia="Times New Roman" w:hAnsi="Times New Roman" w:cs="Times New Roman"/>
          <w:color w:val="333333"/>
          <w:sz w:val="24"/>
          <w:szCs w:val="24"/>
        </w:rPr>
        <w:t xml:space="preserve"> a</w:t>
      </w:r>
      <w:r w:rsidR="00242D81" w:rsidRPr="00750EC4">
        <w:rPr>
          <w:rFonts w:ascii="Times New Roman" w:hAnsi="Times New Roman" w:cs="Times New Roman"/>
          <w:color w:val="000000"/>
          <w:sz w:val="24"/>
          <w:szCs w:val="24"/>
          <w:shd w:val="clear" w:color="auto" w:fill="FFFFFF"/>
        </w:rPr>
        <w:t xml:space="preserve"> curated collection of sequences and structures of histones and non-histone pr</w:t>
      </w:r>
      <w:r w:rsidR="00531BB1" w:rsidRPr="00750EC4">
        <w:rPr>
          <w:rFonts w:ascii="Times New Roman" w:hAnsi="Times New Roman" w:cs="Times New Roman"/>
          <w:color w:val="000000"/>
          <w:sz w:val="24"/>
          <w:szCs w:val="24"/>
          <w:shd w:val="clear" w:color="auto" w:fill="FFFFFF"/>
        </w:rPr>
        <w:t>oteins containing histone folds</w:t>
      </w:r>
      <w:ins w:id="134" w:author="Eli D" w:date="2015-08-25T00:35:00Z">
        <w:r w:rsidR="00F071B1">
          <w:rPr>
            <w:rFonts w:ascii="Times New Roman" w:hAnsi="Times New Roman" w:cs="Times New Roman"/>
            <w:color w:val="000000"/>
            <w:sz w:val="24"/>
            <w:szCs w:val="24"/>
            <w:shd w:val="clear" w:color="auto" w:fill="FFFFFF"/>
          </w:rPr>
          <w:t xml:space="preserve"> </w:t>
        </w:r>
      </w:ins>
      <w:ins w:id="135" w:author="Eli D" w:date="2015-08-25T00:36:00Z">
        <w:r w:rsidR="00F071B1">
          <w:rPr>
            <w:rFonts w:ascii="Times New Roman" w:hAnsi="Times New Roman" w:cs="Times New Roman"/>
            <w:color w:val="000000"/>
            <w:sz w:val="24"/>
            <w:szCs w:val="24"/>
            <w:shd w:val="clear" w:color="auto" w:fill="FFFFFF"/>
          </w:rPr>
          <w:fldChar w:fldCharType="begin" w:fldLock="1"/>
        </w:r>
      </w:ins>
      <w:r w:rsidR="00F071B1">
        <w:rPr>
          <w:rFonts w:ascii="Times New Roman" w:hAnsi="Times New Roman" w:cs="Times New Roman"/>
          <w:color w:val="000000"/>
          <w:sz w:val="24"/>
          <w:szCs w:val="24"/>
          <w:shd w:val="clear" w:color="auto" w:fill="FFFFFF"/>
        </w:rPr>
        <w:instrText>ADDIN CSL_CITATION { "citationItems" : [ { "id" : "ITEM-1", "itemData" : { "DOI" : "10.1093/database/bar048", "ISSN" : "1758-0463", "PMID" : "22025671", "abstract" : "Eukaryotic chromatin is composed of DNA and protein components-core histones-that act to compactly pack the DNA into nucleosomes, the fundamental building blocks of chromatin. These nucleosomes are connected to adjacent nucleosomes by linker histones. Nucleosomes are highly dynamic and, through various core histone post-translational modifications and incorporation of diverse histone variants, can serve as epigenetic marks to control processes such as gene expression and recombination. The Histone Sequence Database is a curated collection of sequences and structures of histones and non-histone proteins containing histone folds, assembled from major public databases. Here, we report a substantial increase in the number of sequences and taxonomic coverage for histone and histone fold-containing proteins available in the database. Additionally, the database now contains an expanded dataset that includes archaeal histone sequences. The database also provides comprehensive multiple sequence alignments for each of the four core histones (H2A, H2B, H3 and H4), the linker histones (H1/H5) and the archaeal histones. The database also includes current information on solved histone fold-containing structures. The Histone Sequence Database is an inclusive resource for the analysis of chromatin structure and function focused on histones and histone fold-containing proteins.", "author" : [ { "dropping-particle" : "", "family" : "Mari\u00f1o-Ram\u00edrez", "given" : "Leonardo", "non-dropping-particle" : "", "parse-names" : false, "suffix" : "" }, { "dropping-particle" : "", "family" : "Levine", "given" : "Kevin M", "non-dropping-particle" : "", "parse-names" : false, "suffix" : "" }, { "dropping-particle" : "", "family" : "Morales", "given" : "Mario", "non-dropping-particle" : "", "parse-names" : false, "suffix" : "" }, { "dropping-particle" : "", "family" : "Zhang", "given" : "Suiyuan", "non-dropping-particle" : "", "parse-names" : false, "suffix" : "" }, { "dropping-particle" : "", "family" : "Moreland", "given" : "R Travis", "non-dropping-particle" : "", "parse-names" : false, "suffix" : "" }, { "dropping-particle" : "", "family" : "Baxevanis", "given" : "Andreas D", "non-dropping-particle" : "", "parse-names" : false, "suffix" : "" }, { "dropping-particle" : "", "family" : "Landsman", "given" : "David", "non-dropping-particle" : "", "parse-names" : false, "suffix" : "" } ], "container-title" : "Database : the journal of biological databases and curation", "id" : "ITEM-1", "issued" : { "date-parts" : [ [ "2011", "1" ] ] }, "page" : "bar048", "title" : "The Histone Database: an integrated resource for histones and histone fold-containing proteins.", "type" : "article-journal", "volume" : "2011" }, "uris" : [ "http://www.mendeley.com/documents/?uuid=a2c279b2-6c85-4fac-b9e9-e9d1ffc564cd" ] } ], "mendeley" : { "formattedCitation" : "(1)", "plainTextFormattedCitation" : "(1)", "previouslyFormattedCitation" : "(Mari\u00f1o-Ram\u00edrez et al., 2011)" }, "properties" : { "noteIndex" : 0 }, "schema" : "https://github.com/citation-style-language/schema/raw/master/csl-citation.json" }</w:instrText>
      </w:r>
      <w:r w:rsidR="00F071B1">
        <w:rPr>
          <w:rFonts w:ascii="Times New Roman" w:hAnsi="Times New Roman" w:cs="Times New Roman"/>
          <w:color w:val="000000"/>
          <w:sz w:val="24"/>
          <w:szCs w:val="24"/>
          <w:shd w:val="clear" w:color="auto" w:fill="FFFFFF"/>
        </w:rPr>
        <w:fldChar w:fldCharType="separate"/>
      </w:r>
      <w:r w:rsidR="00F071B1" w:rsidRPr="00F071B1">
        <w:rPr>
          <w:rFonts w:ascii="Times New Roman" w:hAnsi="Times New Roman" w:cs="Times New Roman"/>
          <w:noProof/>
          <w:color w:val="000000"/>
          <w:sz w:val="24"/>
          <w:szCs w:val="24"/>
          <w:shd w:val="clear" w:color="auto" w:fill="FFFFFF"/>
        </w:rPr>
        <w:t>(1)</w:t>
      </w:r>
      <w:ins w:id="136" w:author="Eli D" w:date="2015-08-25T00:36:00Z">
        <w:r w:rsidR="00F071B1">
          <w:rPr>
            <w:rFonts w:ascii="Times New Roman" w:hAnsi="Times New Roman" w:cs="Times New Roman"/>
            <w:color w:val="000000"/>
            <w:sz w:val="24"/>
            <w:szCs w:val="24"/>
            <w:shd w:val="clear" w:color="auto" w:fill="FFFFFF"/>
          </w:rPr>
          <w:fldChar w:fldCharType="end"/>
        </w:r>
      </w:ins>
      <w:r w:rsidR="00242D81" w:rsidRPr="00750EC4">
        <w:rPr>
          <w:rFonts w:ascii="Times New Roman" w:hAnsi="Times New Roman" w:cs="Times New Roman"/>
          <w:color w:val="000000"/>
          <w:sz w:val="24"/>
          <w:szCs w:val="24"/>
          <w:shd w:val="clear" w:color="auto" w:fill="FFFFFF"/>
        </w:rPr>
        <w:t xml:space="preserve">. </w:t>
      </w:r>
      <w:r w:rsidR="00531BB1" w:rsidRPr="00750EC4">
        <w:rPr>
          <w:rFonts w:ascii="Times New Roman" w:eastAsia="Times New Roman" w:hAnsi="Times New Roman" w:cs="Times New Roman"/>
          <w:color w:val="333333"/>
          <w:sz w:val="24"/>
          <w:szCs w:val="24"/>
        </w:rPr>
        <w:t>The HistoneDB2.0</w:t>
      </w:r>
      <w:r w:rsidR="009D3F51" w:rsidRPr="00750EC4">
        <w:rPr>
          <w:rFonts w:ascii="Times New Roman" w:eastAsia="Times New Roman" w:hAnsi="Times New Roman" w:cs="Times New Roman"/>
          <w:color w:val="333333"/>
          <w:sz w:val="24"/>
          <w:szCs w:val="24"/>
        </w:rPr>
        <w:t xml:space="preserve"> consists of two parts. F</w:t>
      </w:r>
      <w:r w:rsidR="004A071B" w:rsidRPr="00750EC4">
        <w:rPr>
          <w:rFonts w:ascii="Times New Roman" w:eastAsia="Times New Roman" w:hAnsi="Times New Roman" w:cs="Times New Roman"/>
          <w:color w:val="333333"/>
          <w:sz w:val="24"/>
          <w:szCs w:val="24"/>
        </w:rPr>
        <w:t>irst, we</w:t>
      </w:r>
      <w:r w:rsidR="009D3F51" w:rsidRPr="00750EC4">
        <w:rPr>
          <w:rFonts w:ascii="Times New Roman" w:eastAsia="Times New Roman" w:hAnsi="Times New Roman" w:cs="Times New Roman"/>
          <w:color w:val="333333"/>
          <w:sz w:val="24"/>
          <w:szCs w:val="24"/>
        </w:rPr>
        <w:t xml:space="preserve"> compile a manually curated set of histone variants and their multiple alignments with the </w:t>
      </w:r>
      <w:del w:id="137" w:author="Paul" w:date="2015-08-29T09:11:00Z">
        <w:r w:rsidR="009D3F51" w:rsidRPr="00750EC4" w:rsidDel="0092222C">
          <w:rPr>
            <w:rFonts w:ascii="Times New Roman" w:eastAsia="Times New Roman" w:hAnsi="Times New Roman" w:cs="Times New Roman"/>
            <w:color w:val="333333"/>
            <w:sz w:val="24"/>
            <w:szCs w:val="24"/>
          </w:rPr>
          <w:delText xml:space="preserve">expert </w:delText>
        </w:r>
      </w:del>
      <w:r w:rsidR="009D3F51" w:rsidRPr="00750EC4">
        <w:rPr>
          <w:rFonts w:ascii="Times New Roman" w:eastAsia="Times New Roman" w:hAnsi="Times New Roman" w:cs="Times New Roman"/>
          <w:color w:val="333333"/>
          <w:sz w:val="24"/>
          <w:szCs w:val="24"/>
        </w:rPr>
        <w:t>annotated characteristic features</w:t>
      </w:r>
      <w:r w:rsidR="001E5C03" w:rsidRPr="00750EC4">
        <w:rPr>
          <w:rFonts w:ascii="Times New Roman" w:eastAsia="Times New Roman" w:hAnsi="Times New Roman" w:cs="Times New Roman"/>
          <w:color w:val="333333"/>
          <w:sz w:val="24"/>
          <w:szCs w:val="24"/>
        </w:rPr>
        <w:t xml:space="preserve"> and descriptions of their function</w:t>
      </w:r>
      <w:del w:id="138" w:author="Microsoft Office User" w:date="2015-08-25T16:10:00Z">
        <w:r w:rsidR="001E5C03" w:rsidRPr="00750EC4" w:rsidDel="00EB7F19">
          <w:rPr>
            <w:rFonts w:ascii="Times New Roman" w:eastAsia="Times New Roman" w:hAnsi="Times New Roman" w:cs="Times New Roman"/>
            <w:color w:val="333333"/>
            <w:sz w:val="24"/>
            <w:szCs w:val="24"/>
          </w:rPr>
          <w:delText xml:space="preserve"> </w:delText>
        </w:r>
      </w:del>
      <w:r w:rsidR="009D3F51" w:rsidRPr="00750EC4">
        <w:rPr>
          <w:rFonts w:ascii="Times New Roman" w:eastAsia="Times New Roman" w:hAnsi="Times New Roman" w:cs="Times New Roman"/>
          <w:color w:val="333333"/>
          <w:sz w:val="24"/>
          <w:szCs w:val="24"/>
        </w:rPr>
        <w:t xml:space="preserve">. Second, we construct </w:t>
      </w:r>
      <w:del w:id="139" w:author="Eli D" w:date="2015-08-24T22:46:00Z">
        <w:r w:rsidR="009D3F51" w:rsidRPr="00750EC4" w:rsidDel="0073685E">
          <w:rPr>
            <w:rFonts w:ascii="Times New Roman" w:eastAsia="Times New Roman" w:hAnsi="Times New Roman" w:cs="Times New Roman"/>
            <w:color w:val="333333"/>
            <w:sz w:val="24"/>
            <w:szCs w:val="24"/>
          </w:rPr>
          <w:delText xml:space="preserve">the </w:delText>
        </w:r>
      </w:del>
      <w:ins w:id="140" w:author="Eli D" w:date="2015-08-24T22:46:00Z">
        <w:r w:rsidR="0073685E">
          <w:rPr>
            <w:rFonts w:ascii="Times New Roman" w:eastAsia="Times New Roman" w:hAnsi="Times New Roman" w:cs="Times New Roman"/>
            <w:color w:val="333333"/>
            <w:sz w:val="24"/>
            <w:szCs w:val="24"/>
          </w:rPr>
          <w:t>profile</w:t>
        </w:r>
        <w:r w:rsidR="0073685E" w:rsidRPr="00750EC4">
          <w:rPr>
            <w:rFonts w:ascii="Times New Roman" w:eastAsia="Times New Roman" w:hAnsi="Times New Roman" w:cs="Times New Roman"/>
            <w:color w:val="333333"/>
            <w:sz w:val="24"/>
            <w:szCs w:val="24"/>
          </w:rPr>
          <w:t xml:space="preserve"> </w:t>
        </w:r>
      </w:ins>
      <w:r w:rsidR="009D3F51" w:rsidRPr="00750EC4">
        <w:rPr>
          <w:rFonts w:ascii="Times New Roman" w:eastAsia="Times New Roman" w:hAnsi="Times New Roman" w:cs="Times New Roman"/>
          <w:color w:val="333333"/>
          <w:sz w:val="24"/>
          <w:szCs w:val="24"/>
        </w:rPr>
        <w:t>Hidden Markov Models (HMM) based on these alignments a</w:t>
      </w:r>
      <w:r w:rsidR="00A81DF2" w:rsidRPr="00750EC4">
        <w:rPr>
          <w:rFonts w:ascii="Times New Roman" w:eastAsia="Times New Roman" w:hAnsi="Times New Roman" w:cs="Times New Roman"/>
          <w:color w:val="333333"/>
          <w:sz w:val="24"/>
          <w:szCs w:val="24"/>
        </w:rPr>
        <w:t>nd use them to search any sequence of interest or</w:t>
      </w:r>
      <w:r w:rsidR="009D3F51" w:rsidRPr="00750EC4">
        <w:rPr>
          <w:rFonts w:ascii="Times New Roman" w:eastAsia="Times New Roman" w:hAnsi="Times New Roman" w:cs="Times New Roman"/>
          <w:color w:val="333333"/>
          <w:sz w:val="24"/>
          <w:szCs w:val="24"/>
        </w:rPr>
        <w:t xml:space="preserve"> all sequences from the </w:t>
      </w:r>
      <w:ins w:id="141" w:author="Eli D" w:date="2015-08-24T22:46:00Z">
        <w:r w:rsidR="0073685E">
          <w:rPr>
            <w:rFonts w:ascii="Times New Roman" w:eastAsia="Times New Roman" w:hAnsi="Times New Roman" w:cs="Times New Roman"/>
            <w:color w:val="333333"/>
            <w:sz w:val="24"/>
            <w:szCs w:val="24"/>
          </w:rPr>
          <w:t>non-</w:t>
        </w:r>
      </w:ins>
      <w:ins w:id="142" w:author="Eli D" w:date="2015-08-24T22:47:00Z">
        <w:r w:rsidR="0073685E">
          <w:rPr>
            <w:rFonts w:ascii="Times New Roman" w:eastAsia="Times New Roman" w:hAnsi="Times New Roman" w:cs="Times New Roman"/>
            <w:color w:val="333333"/>
            <w:sz w:val="24"/>
            <w:szCs w:val="24"/>
          </w:rPr>
          <w:t>redundant</w:t>
        </w:r>
      </w:ins>
      <w:ins w:id="143" w:author="Eli D" w:date="2015-08-24T22:46:00Z">
        <w:r w:rsidR="0073685E">
          <w:rPr>
            <w:rFonts w:ascii="Times New Roman" w:eastAsia="Times New Roman" w:hAnsi="Times New Roman" w:cs="Times New Roman"/>
            <w:color w:val="333333"/>
            <w:sz w:val="24"/>
            <w:szCs w:val="24"/>
          </w:rPr>
          <w:t xml:space="preserve"> (NR)</w:t>
        </w:r>
      </w:ins>
      <w:ins w:id="144" w:author="Paul" w:date="2015-08-29T01:09:00Z">
        <w:r w:rsidR="004D651F">
          <w:rPr>
            <w:rFonts w:ascii="Times New Roman" w:eastAsia="Times New Roman" w:hAnsi="Times New Roman" w:cs="Times New Roman"/>
            <w:color w:val="333333"/>
            <w:sz w:val="24"/>
            <w:szCs w:val="24"/>
          </w:rPr>
          <w:t xml:space="preserve"> </w:t>
        </w:r>
      </w:ins>
      <w:del w:id="145" w:author="Paul" w:date="2015-08-29T09:26:00Z">
        <w:r w:rsidR="009D3F51" w:rsidRPr="00750EC4" w:rsidDel="00540F5D">
          <w:rPr>
            <w:rFonts w:ascii="Times New Roman" w:eastAsia="Times New Roman" w:hAnsi="Times New Roman" w:cs="Times New Roman"/>
            <w:color w:val="333333"/>
            <w:sz w:val="24"/>
            <w:szCs w:val="24"/>
          </w:rPr>
          <w:delText xml:space="preserve">RefSeq </w:delText>
        </w:r>
      </w:del>
      <w:r w:rsidR="009D3F51" w:rsidRPr="00750EC4">
        <w:rPr>
          <w:rFonts w:ascii="Times New Roman" w:eastAsia="Times New Roman" w:hAnsi="Times New Roman" w:cs="Times New Roman"/>
          <w:color w:val="333333"/>
          <w:sz w:val="24"/>
          <w:szCs w:val="24"/>
        </w:rPr>
        <w:t>database</w:t>
      </w:r>
      <w:ins w:id="146" w:author="Paul" w:date="2015-08-29T01:08:00Z">
        <w:r w:rsidR="004D651F">
          <w:rPr>
            <w:rFonts w:ascii="Times New Roman" w:eastAsia="Times New Roman" w:hAnsi="Times New Roman" w:cs="Times New Roman"/>
            <w:color w:val="333333"/>
            <w:sz w:val="24"/>
            <w:szCs w:val="24"/>
          </w:rPr>
          <w:t>,</w:t>
        </w:r>
      </w:ins>
      <w:r w:rsidR="00EA0E16" w:rsidRPr="00750EC4">
        <w:rPr>
          <w:rFonts w:ascii="Times New Roman" w:eastAsia="Times New Roman" w:hAnsi="Times New Roman" w:cs="Times New Roman"/>
          <w:color w:val="333333"/>
          <w:sz w:val="24"/>
          <w:szCs w:val="24"/>
        </w:rPr>
        <w:t xml:space="preserve"> given that they pass rigorous criteria established in this study</w:t>
      </w:r>
      <w:r w:rsidR="009D3F51" w:rsidRPr="00750EC4">
        <w:rPr>
          <w:rFonts w:ascii="Times New Roman" w:eastAsia="Times New Roman" w:hAnsi="Times New Roman" w:cs="Times New Roman"/>
          <w:color w:val="333333"/>
          <w:sz w:val="24"/>
          <w:szCs w:val="24"/>
        </w:rPr>
        <w:t xml:space="preserve">. </w:t>
      </w:r>
      <w:r w:rsidR="00A81DF2" w:rsidRPr="00750EC4">
        <w:rPr>
          <w:rFonts w:ascii="Times New Roman" w:eastAsia="Times New Roman" w:hAnsi="Times New Roman" w:cs="Times New Roman"/>
          <w:color w:val="333333"/>
          <w:sz w:val="24"/>
          <w:szCs w:val="24"/>
        </w:rPr>
        <w:t>As a result</w:t>
      </w:r>
      <w:ins w:id="147" w:author="Microsoft Office User" w:date="2015-08-25T16:10:00Z">
        <w:r w:rsidR="00EB7F19">
          <w:rPr>
            <w:rFonts w:ascii="Times New Roman" w:eastAsia="Times New Roman" w:hAnsi="Times New Roman" w:cs="Times New Roman"/>
            <w:color w:val="333333"/>
            <w:sz w:val="24"/>
            <w:szCs w:val="24"/>
          </w:rPr>
          <w:t>,</w:t>
        </w:r>
      </w:ins>
      <w:r w:rsidR="00A81DF2" w:rsidRPr="00750EC4">
        <w:rPr>
          <w:rFonts w:ascii="Times New Roman" w:eastAsia="Times New Roman" w:hAnsi="Times New Roman" w:cs="Times New Roman"/>
          <w:color w:val="333333"/>
          <w:sz w:val="24"/>
          <w:szCs w:val="24"/>
        </w:rPr>
        <w:t xml:space="preserve"> automatic annotations are produced. Moreover, HistoneDB2.0</w:t>
      </w:r>
      <w:r w:rsidR="00EA0E16" w:rsidRPr="00750EC4">
        <w:rPr>
          <w:rFonts w:ascii="Times New Roman" w:eastAsia="Times New Roman" w:hAnsi="Times New Roman" w:cs="Times New Roman"/>
          <w:color w:val="333333"/>
          <w:sz w:val="24"/>
          <w:szCs w:val="24"/>
        </w:rPr>
        <w:t xml:space="preserve"> allow</w:t>
      </w:r>
      <w:r w:rsidR="00A81DF2" w:rsidRPr="00750EC4">
        <w:rPr>
          <w:rFonts w:ascii="Times New Roman" w:eastAsia="Times New Roman" w:hAnsi="Times New Roman" w:cs="Times New Roman"/>
          <w:color w:val="333333"/>
          <w:sz w:val="24"/>
          <w:szCs w:val="24"/>
        </w:rPr>
        <w:t>s</w:t>
      </w:r>
      <w:r w:rsidR="00EA0E16" w:rsidRPr="00750EC4">
        <w:rPr>
          <w:rFonts w:ascii="Times New Roman" w:eastAsia="Times New Roman" w:hAnsi="Times New Roman" w:cs="Times New Roman"/>
          <w:color w:val="333333"/>
          <w:sz w:val="24"/>
          <w:szCs w:val="24"/>
        </w:rPr>
        <w:t xml:space="preserve"> </w:t>
      </w:r>
      <w:del w:id="148" w:author="Paul" w:date="2015-08-29T01:10:00Z">
        <w:r w:rsidR="00EA0E16" w:rsidRPr="00750EC4" w:rsidDel="004D651F">
          <w:rPr>
            <w:rFonts w:ascii="Times New Roman" w:eastAsia="Times New Roman" w:hAnsi="Times New Roman" w:cs="Times New Roman"/>
            <w:color w:val="333333"/>
            <w:sz w:val="24"/>
            <w:szCs w:val="24"/>
          </w:rPr>
          <w:delText xml:space="preserve">to compare </w:delText>
        </w:r>
      </w:del>
      <w:ins w:id="149" w:author="Paul" w:date="2015-08-29T01:10:00Z">
        <w:r w:rsidR="004D651F" w:rsidRPr="00750EC4">
          <w:rPr>
            <w:rFonts w:ascii="Times New Roman" w:eastAsia="Times New Roman" w:hAnsi="Times New Roman" w:cs="Times New Roman"/>
            <w:color w:val="333333"/>
            <w:sz w:val="24"/>
            <w:szCs w:val="24"/>
          </w:rPr>
          <w:t>compar</w:t>
        </w:r>
        <w:r w:rsidR="004D651F">
          <w:rPr>
            <w:rFonts w:ascii="Times New Roman" w:eastAsia="Times New Roman" w:hAnsi="Times New Roman" w:cs="Times New Roman"/>
            <w:color w:val="333333"/>
            <w:sz w:val="24"/>
            <w:szCs w:val="24"/>
          </w:rPr>
          <w:t>ison of</w:t>
        </w:r>
        <w:r w:rsidR="004D651F" w:rsidRPr="00750EC4">
          <w:rPr>
            <w:rFonts w:ascii="Times New Roman" w:eastAsia="Times New Roman" w:hAnsi="Times New Roman" w:cs="Times New Roman"/>
            <w:color w:val="333333"/>
            <w:sz w:val="24"/>
            <w:szCs w:val="24"/>
          </w:rPr>
          <w:t xml:space="preserve"> </w:t>
        </w:r>
      </w:ins>
      <w:r w:rsidR="00A81DF2" w:rsidRPr="00750EC4">
        <w:rPr>
          <w:rFonts w:ascii="Times New Roman" w:eastAsia="Times New Roman" w:hAnsi="Times New Roman" w:cs="Times New Roman"/>
          <w:color w:val="333333"/>
          <w:sz w:val="24"/>
          <w:szCs w:val="24"/>
        </w:rPr>
        <w:t xml:space="preserve">variants </w:t>
      </w:r>
      <w:del w:id="150" w:author="Paul" w:date="2015-08-29T01:11:00Z">
        <w:r w:rsidR="00A81DF2" w:rsidRPr="00750EC4" w:rsidDel="004D651F">
          <w:rPr>
            <w:rFonts w:ascii="Times New Roman" w:eastAsia="Times New Roman" w:hAnsi="Times New Roman" w:cs="Times New Roman"/>
            <w:color w:val="333333"/>
            <w:sz w:val="24"/>
            <w:szCs w:val="24"/>
          </w:rPr>
          <w:delText xml:space="preserve">between </w:delText>
        </w:r>
      </w:del>
      <w:ins w:id="151" w:author="Paul" w:date="2015-08-29T01:11:00Z">
        <w:r w:rsidR="004D651F">
          <w:rPr>
            <w:rFonts w:ascii="Times New Roman" w:eastAsia="Times New Roman" w:hAnsi="Times New Roman" w:cs="Times New Roman"/>
            <w:color w:val="333333"/>
            <w:sz w:val="24"/>
            <w:szCs w:val="24"/>
          </w:rPr>
          <w:t>to</w:t>
        </w:r>
        <w:r w:rsidR="004D651F" w:rsidRPr="00750EC4">
          <w:rPr>
            <w:rFonts w:ascii="Times New Roman" w:eastAsia="Times New Roman" w:hAnsi="Times New Roman" w:cs="Times New Roman"/>
            <w:color w:val="333333"/>
            <w:sz w:val="24"/>
            <w:szCs w:val="24"/>
          </w:rPr>
          <w:t xml:space="preserve"> </w:t>
        </w:r>
      </w:ins>
      <w:r w:rsidR="00A81DF2" w:rsidRPr="00750EC4">
        <w:rPr>
          <w:rFonts w:ascii="Times New Roman" w:eastAsia="Times New Roman" w:hAnsi="Times New Roman" w:cs="Times New Roman"/>
          <w:color w:val="333333"/>
          <w:sz w:val="24"/>
          <w:szCs w:val="24"/>
        </w:rPr>
        <w:t xml:space="preserve">each other or to match the </w:t>
      </w:r>
      <w:r w:rsidR="00EA0E16" w:rsidRPr="00750EC4">
        <w:rPr>
          <w:rFonts w:ascii="Times New Roman" w:eastAsia="Times New Roman" w:hAnsi="Times New Roman" w:cs="Times New Roman"/>
          <w:color w:val="333333"/>
          <w:sz w:val="24"/>
          <w:szCs w:val="24"/>
        </w:rPr>
        <w:t>canonical histones with histone variants for a</w:t>
      </w:r>
      <w:r w:rsidR="00A81DF2" w:rsidRPr="00750EC4">
        <w:rPr>
          <w:rFonts w:ascii="Times New Roman" w:eastAsia="Times New Roman" w:hAnsi="Times New Roman" w:cs="Times New Roman"/>
          <w:color w:val="333333"/>
          <w:sz w:val="24"/>
          <w:szCs w:val="24"/>
        </w:rPr>
        <w:t>ny</w:t>
      </w:r>
      <w:r w:rsidR="00EA0E16" w:rsidRPr="00750EC4">
        <w:rPr>
          <w:rFonts w:ascii="Times New Roman" w:eastAsia="Times New Roman" w:hAnsi="Times New Roman" w:cs="Times New Roman"/>
          <w:color w:val="333333"/>
          <w:sz w:val="24"/>
          <w:szCs w:val="24"/>
        </w:rPr>
        <w:t xml:space="preserve"> given </w:t>
      </w:r>
      <w:commentRangeStart w:id="152"/>
      <w:r w:rsidR="00EA0E16" w:rsidRPr="00750EC4">
        <w:rPr>
          <w:rFonts w:ascii="Times New Roman" w:eastAsia="Times New Roman" w:hAnsi="Times New Roman" w:cs="Times New Roman"/>
          <w:color w:val="333333"/>
          <w:sz w:val="24"/>
          <w:szCs w:val="24"/>
        </w:rPr>
        <w:t>organism</w:t>
      </w:r>
      <w:commentRangeEnd w:id="152"/>
      <w:r w:rsidR="003776BA">
        <w:rPr>
          <w:rStyle w:val="CommentReference"/>
        </w:rPr>
        <w:commentReference w:id="152"/>
      </w:r>
      <w:r w:rsidR="00EA0E16" w:rsidRPr="00750EC4">
        <w:rPr>
          <w:rFonts w:ascii="Times New Roman" w:eastAsia="Times New Roman" w:hAnsi="Times New Roman" w:cs="Times New Roman"/>
          <w:color w:val="333333"/>
          <w:sz w:val="24"/>
          <w:szCs w:val="24"/>
        </w:rPr>
        <w:t xml:space="preserve">. The </w:t>
      </w:r>
      <w:del w:id="153" w:author="Microsoft Office User" w:date="2015-08-25T16:11:00Z">
        <w:r w:rsidR="00EA0E16" w:rsidRPr="00750EC4" w:rsidDel="00EB7F19">
          <w:rPr>
            <w:rFonts w:ascii="Times New Roman" w:eastAsia="Times New Roman" w:hAnsi="Times New Roman" w:cs="Times New Roman"/>
            <w:color w:val="333333"/>
            <w:sz w:val="24"/>
            <w:szCs w:val="24"/>
          </w:rPr>
          <w:delText>phylogenentic</w:delText>
        </w:r>
      </w:del>
      <w:ins w:id="154" w:author="Microsoft Office User" w:date="2015-08-25T16:11:00Z">
        <w:r w:rsidR="00EB7F19" w:rsidRPr="00750EC4">
          <w:rPr>
            <w:rFonts w:ascii="Times New Roman" w:eastAsia="Times New Roman" w:hAnsi="Times New Roman" w:cs="Times New Roman"/>
            <w:color w:val="333333"/>
            <w:sz w:val="24"/>
            <w:szCs w:val="24"/>
          </w:rPr>
          <w:t>phylogenetic</w:t>
        </w:r>
      </w:ins>
      <w:r w:rsidR="00EA0E16" w:rsidRPr="00750EC4">
        <w:rPr>
          <w:rFonts w:ascii="Times New Roman" w:eastAsia="Times New Roman" w:hAnsi="Times New Roman" w:cs="Times New Roman"/>
          <w:color w:val="333333"/>
          <w:sz w:val="24"/>
          <w:szCs w:val="24"/>
        </w:rPr>
        <w:t xml:space="preserve"> tree of histone variants present</w:t>
      </w:r>
      <w:r w:rsidR="00A81DF2" w:rsidRPr="00750EC4">
        <w:rPr>
          <w:rFonts w:ascii="Times New Roman" w:eastAsia="Times New Roman" w:hAnsi="Times New Roman" w:cs="Times New Roman"/>
          <w:color w:val="333333"/>
          <w:sz w:val="24"/>
          <w:szCs w:val="24"/>
        </w:rPr>
        <w:t>s</w:t>
      </w:r>
      <w:r w:rsidR="00EA0E16" w:rsidRPr="00750EC4">
        <w:rPr>
          <w:rFonts w:ascii="Times New Roman" w:eastAsia="Times New Roman" w:hAnsi="Times New Roman" w:cs="Times New Roman"/>
          <w:color w:val="333333"/>
          <w:sz w:val="24"/>
          <w:szCs w:val="24"/>
        </w:rPr>
        <w:t xml:space="preserve"> a</w:t>
      </w:r>
      <w:r w:rsidR="00217356" w:rsidRPr="00750EC4">
        <w:rPr>
          <w:rFonts w:ascii="Times New Roman" w:eastAsia="Times New Roman" w:hAnsi="Times New Roman" w:cs="Times New Roman"/>
          <w:color w:val="333333"/>
          <w:sz w:val="24"/>
          <w:szCs w:val="24"/>
        </w:rPr>
        <w:t xml:space="preserve">nother important </w:t>
      </w:r>
      <w:r w:rsidR="00EA0E16" w:rsidRPr="00750EC4">
        <w:rPr>
          <w:rFonts w:ascii="Times New Roman" w:eastAsia="Times New Roman" w:hAnsi="Times New Roman" w:cs="Times New Roman"/>
          <w:color w:val="333333"/>
          <w:sz w:val="24"/>
          <w:szCs w:val="24"/>
        </w:rPr>
        <w:t xml:space="preserve">evolutionary </w:t>
      </w:r>
      <w:r w:rsidR="00A81DF2" w:rsidRPr="00750EC4">
        <w:rPr>
          <w:rFonts w:ascii="Times New Roman" w:eastAsia="Times New Roman" w:hAnsi="Times New Roman" w:cs="Times New Roman"/>
          <w:color w:val="333333"/>
          <w:sz w:val="24"/>
          <w:szCs w:val="24"/>
        </w:rPr>
        <w:t>aspect of the</w:t>
      </w:r>
      <w:r w:rsidR="00217356" w:rsidRPr="00750EC4">
        <w:rPr>
          <w:rFonts w:ascii="Times New Roman" w:eastAsia="Times New Roman" w:hAnsi="Times New Roman" w:cs="Times New Roman"/>
          <w:color w:val="333333"/>
          <w:sz w:val="24"/>
          <w:szCs w:val="24"/>
        </w:rPr>
        <w:t xml:space="preserve"> database </w:t>
      </w:r>
      <w:r w:rsidR="00A81DF2" w:rsidRPr="00750EC4">
        <w:rPr>
          <w:rFonts w:ascii="Times New Roman" w:eastAsia="Times New Roman" w:hAnsi="Times New Roman" w:cs="Times New Roman"/>
          <w:color w:val="333333"/>
          <w:sz w:val="24"/>
          <w:szCs w:val="24"/>
        </w:rPr>
        <w:t>so</w:t>
      </w:r>
      <w:ins w:id="155" w:author="Paul" w:date="2015-08-29T01:12:00Z">
        <w:r w:rsidR="003776BA">
          <w:rPr>
            <w:rFonts w:ascii="Times New Roman" w:eastAsia="Times New Roman" w:hAnsi="Times New Roman" w:cs="Times New Roman"/>
            <w:color w:val="333333"/>
            <w:sz w:val="24"/>
            <w:szCs w:val="24"/>
          </w:rPr>
          <w:t xml:space="preserve"> that</w:t>
        </w:r>
      </w:ins>
      <w:r w:rsidR="00EA0E16" w:rsidRPr="00750EC4">
        <w:rPr>
          <w:rFonts w:ascii="Times New Roman" w:eastAsia="Times New Roman" w:hAnsi="Times New Roman" w:cs="Times New Roman"/>
          <w:color w:val="333333"/>
          <w:sz w:val="24"/>
          <w:szCs w:val="24"/>
        </w:rPr>
        <w:t xml:space="preserve"> it is feasible to browse through the </w:t>
      </w:r>
      <w:del w:id="156" w:author="Paul" w:date="2015-08-29T01:12:00Z">
        <w:r w:rsidR="00EA0E16" w:rsidRPr="00750EC4" w:rsidDel="003776BA">
          <w:rPr>
            <w:rFonts w:ascii="Times New Roman" w:eastAsia="Times New Roman" w:hAnsi="Times New Roman" w:cs="Times New Roman"/>
            <w:color w:val="333333"/>
            <w:sz w:val="24"/>
            <w:szCs w:val="24"/>
          </w:rPr>
          <w:delText xml:space="preserve">lineage </w:delText>
        </w:r>
      </w:del>
      <w:ins w:id="157" w:author="Paul" w:date="2015-08-29T01:12:00Z">
        <w:r w:rsidR="003776BA" w:rsidRPr="00750EC4">
          <w:rPr>
            <w:rFonts w:ascii="Times New Roman" w:eastAsia="Times New Roman" w:hAnsi="Times New Roman" w:cs="Times New Roman"/>
            <w:color w:val="333333"/>
            <w:sz w:val="24"/>
            <w:szCs w:val="24"/>
          </w:rPr>
          <w:t>lineage</w:t>
        </w:r>
        <w:r w:rsidR="003776BA">
          <w:rPr>
            <w:rFonts w:ascii="Times New Roman" w:eastAsia="Times New Roman" w:hAnsi="Times New Roman" w:cs="Times New Roman"/>
            <w:color w:val="333333"/>
            <w:sz w:val="24"/>
            <w:szCs w:val="24"/>
          </w:rPr>
          <w:t>-</w:t>
        </w:r>
      </w:ins>
      <w:r w:rsidR="00EA0E16" w:rsidRPr="00750EC4">
        <w:rPr>
          <w:rFonts w:ascii="Times New Roman" w:eastAsia="Times New Roman" w:hAnsi="Times New Roman" w:cs="Times New Roman"/>
          <w:color w:val="333333"/>
          <w:sz w:val="24"/>
          <w:szCs w:val="24"/>
        </w:rPr>
        <w:t>specific or universally conserved variants and decipher their characteristic features. The database</w:t>
      </w:r>
      <w:r w:rsidR="00217356" w:rsidRPr="00750EC4">
        <w:rPr>
          <w:rFonts w:ascii="Times New Roman" w:eastAsia="Times New Roman" w:hAnsi="Times New Roman" w:cs="Times New Roman"/>
          <w:color w:val="333333"/>
          <w:sz w:val="24"/>
          <w:szCs w:val="24"/>
        </w:rPr>
        <w:t xml:space="preserve"> promote</w:t>
      </w:r>
      <w:r w:rsidR="00EA0E16" w:rsidRPr="00750EC4">
        <w:rPr>
          <w:rFonts w:ascii="Times New Roman" w:eastAsia="Times New Roman" w:hAnsi="Times New Roman" w:cs="Times New Roman"/>
          <w:color w:val="333333"/>
          <w:sz w:val="24"/>
          <w:szCs w:val="24"/>
        </w:rPr>
        <w:t>s</w:t>
      </w:r>
      <w:r w:rsidR="00217356" w:rsidRPr="00750EC4">
        <w:rPr>
          <w:rFonts w:ascii="Times New Roman" w:eastAsia="Times New Roman" w:hAnsi="Times New Roman" w:cs="Times New Roman"/>
          <w:color w:val="333333"/>
          <w:sz w:val="24"/>
          <w:szCs w:val="24"/>
        </w:rPr>
        <w:t xml:space="preserve"> the new nomenclature for histone variants </w:t>
      </w:r>
      <w:r w:rsidR="00EA0E16" w:rsidRPr="00750EC4">
        <w:rPr>
          <w:rFonts w:ascii="Times New Roman" w:eastAsia="Times New Roman" w:hAnsi="Times New Roman" w:cs="Times New Roman"/>
          <w:color w:val="333333"/>
          <w:sz w:val="24"/>
          <w:szCs w:val="24"/>
        </w:rPr>
        <w:t xml:space="preserve">proposed recently. </w:t>
      </w:r>
    </w:p>
    <w:p w14:paraId="62F49BCC" w14:textId="77777777" w:rsidR="00DF0A7F" w:rsidRPr="00750EC4" w:rsidRDefault="00DF0A7F" w:rsidP="00217356">
      <w:pPr>
        <w:spacing w:after="240" w:line="384" w:lineRule="atLeast"/>
        <w:rPr>
          <w:rFonts w:ascii="Times New Roman" w:eastAsia="Times New Roman" w:hAnsi="Times New Roman" w:cs="Times New Roman"/>
          <w:color w:val="333333"/>
          <w:sz w:val="24"/>
          <w:szCs w:val="24"/>
        </w:rPr>
      </w:pPr>
    </w:p>
    <w:p w14:paraId="5D09CC7B" w14:textId="77777777" w:rsidR="00217356" w:rsidRPr="00750EC4" w:rsidRDefault="00B57668"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Database construction</w:t>
      </w:r>
    </w:p>
    <w:p w14:paraId="5BF66FB0" w14:textId="71B204FD" w:rsidR="00217356" w:rsidRPr="00750EC4" w:rsidRDefault="00217356" w:rsidP="009740A9">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For each histone type, H2A, H2B, H3, H4, and H1, we collected sequences </w:t>
      </w:r>
      <w:r w:rsidR="00B57668" w:rsidRPr="00750EC4">
        <w:rPr>
          <w:rFonts w:ascii="Times New Roman" w:eastAsia="Times New Roman" w:hAnsi="Times New Roman" w:cs="Times New Roman"/>
          <w:color w:val="333333"/>
          <w:sz w:val="24"/>
          <w:szCs w:val="24"/>
        </w:rPr>
        <w:t>from the previous manual classification described in …(Ref)</w:t>
      </w:r>
      <w:ins w:id="158" w:author="Eli D" w:date="2015-08-25T00:27:00Z">
        <w:r w:rsidR="00F071B1">
          <w:rPr>
            <w:rFonts w:ascii="Times New Roman" w:eastAsia="Times New Roman" w:hAnsi="Times New Roman" w:cs="Times New Roman"/>
            <w:color w:val="333333"/>
            <w:sz w:val="24"/>
            <w:szCs w:val="24"/>
          </w:rPr>
          <w:t xml:space="preserve"> </w:t>
        </w:r>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"10.1186/1756-8935-5-7", "ISSN" : "1756-8935", "PMID" : "22650316", "abstract" : "Histone variants are non-allelic protein isoforms that play key roles in diversifying chromatin structure. The known number of such variants has greatly increased in recent years, but the lack of naming conventions for them has led to a variety of naming styles, multiple synonyms and misleading homographs that obscure variant relationships and complicate database searches. We propose here a unified nomenclature for variants of all five classes of histones that uses consistent but flexible naming conventions to produce names that are informative and readily searchable. The nomenclature builds on historical usage and incorporates phylogenetic relationships, which are strong predictors of structure and function. A key feature is the consistent use of punctuation to represent phylogenetic divergence, making explicit the relationships among variant subtypes that have previously been implicit or unclear. We recommend that by default new histone variants be named with organism-specific paralog-number suffixes that lack phylogenetic implication, while letter suffixes be reserved for structurally distinct clades of variants. For clarity and searchability, we encourage the use of descriptors that are separate from the phylogeny-based variant name to indicate developmental and other properties of variants that may be independent of structure.", "author" : [ { "dropping-particle" : "", "family" : "Talbert", "given" : "Paul B", "non-dropping-particle" : "", "parse-names" : false, "suffix" : "" }, { "dropping-particle" : "", "family" : "Ahmad", "given" : "Kami", "non-dropping-particle" : "", "parse-names" : false, "suffix" : "" }, { "dropping-particle" : "", "family" : "Almouzni", "given" : "Genevi\u00e8ve", "non-dropping-particle" : "", "parse-names" : false, "suffix" : "" }, { "dropping-particle" : "", "family" : "Ausi\u00f3", "given" : "Juan", "non-dropping-particle" : "", "parse-names" : false, "suffix" : "" }, { "dropping-particle" : "", "family" : "Berger", "given" : "Frederic", "non-dropping-particle" : "", "parse-names" : false, "suffix" : "" }, { "dropping-particle" : "", "family" : "Bhalla", "given" : "Prem L", "non-dropping-particle" : "", "parse-names" : false, "suffix" : "" }, { "dropping-particle" : "", "family" : "Bonner", "given" : "William M", "non-dropping-particle" : "", "parse-names" : false, "suffix" : "" }, { "dropping-particle" : "", "family" : "Cande", "given" : "W Zacheus", "non-dropping-particle" : "", "parse-names" : false, "suffix" : "" }, { "dropping-particle" : "", "family" : "Chadwick", "given" : "Brian P", "non-dropping-particle" : "", "parse-names" : false, "suffix" : "" }, { "dropping-particle" : "", "family" : "Chan", "given" : "Simon W L", "non-dropping-particle" : "", "parse-names" : false, "suffix" : "" }, { "dropping-particle" : "", "family" : "Cross", "given" : "George A M", "non-dropping-particle" : "", "parse-names" : false, "suffix" : "" }, { "dropping-particle" : "", "family" : "Cui", "given" : "Liwang", "non-dropping-particle" : "", "parse-names" : false, "suffix" : "" }, { "dropping-particle" : "", "family" : "Dimitrov", "given" : "Stefan I", "non-dropping-particle" : "", "parse-names" : false, "suffix" : "" }, { "dropping-particle" : "", "family" : "Doenecke", "given" : "Detlef", "non-dropping-particle" : "", "parse-names" : false, "suffix" : "" }, { "dropping-particle" : "", "family" : "Eirin-L\u00f3pez", "given" : "Jos\u00e9 M", "non-dropping-particle" : "", "parse-names" : false, "suffix" : "" }, { "dropping-particle" : "", "family" : "Gorovsky", "given" : "Martin A", "non-dropping-particle" : "", "parse-names" : false, "suffix" : "" }, { "dropping-particle" : "", "family" : "Hake", "given" : "Sandra B", "non-dropping-particle" : "", "parse-names" : false, "suffix" : "" }, { "dropping-particle" : "", "family" : "Hamkalo", "given" : "Barbara A", "non-dropping-particle" : "", "parse-names" : false, "suffix" : "" }, { "dropping-particle" : "", "family" : "Holec", "given" : "Sarah", "non-dropping-particle" : "", "parse-names" : false, "suffix" : "" }, { "dropping-particle" : "", "family" : "Jacobsen", "given" : "Steven E", "non-dropping-particle" : "", "parse-names" : false, "suffix" : "" }, { "dropping-particle" : "", "family" : "Kamieniarz", "given" : "Kinga", "non-dropping-particle" : "", "parse-names" : false, "suffix" : "" }, { "dropping-particle" : "", "family" : "Khochbin", "given" : "Saadi", "non-dropping-particle" : "", "parse-names" : false, "suffix" : "" }, { "dropping-particle" : "", "family" : "Ladurner", "given" : "Andreas G", "non-dropping-particle" : "", "parse-names" : false, "suffix" : "" }, { "dropping-particle" : "", "family" : "Landsman", "given" : "David", "non-dropping-particle" : "", "parse-names" : false, "suffix" : "" }, { "dropping-particle" : "", "family" : "Latham", "given" : "John A", "non-dropping-particle" : "", "parse-names" : false, "suffix" : "" }, { "dropping-particle" : "", "family" : "Loppin", "given" : "Benjamin", "non-dropping-particle" : "", "parse-names" : false, "suffix" : "" }, { "dropping-particle" : "", "family" : "Malik", "given" : "Harmit S", "non-dropping-particle" : "", "parse-names" : false, "suffix" : "" }, { "dropping-particle" : "", "family" : "Marzluff", "given" : "William F", "non-dropping-particle" : "", "parse-names" : false, "suffix" : "" }, { "dropping-particle" : "", "family" : "Pehrson", "given" : "John R", "non-dropping-particle" : "", "parse-names" : false, "suffix" : "" }, { "dropping-particle" : "", "family" : "Postberg", "given" : "Jan", "non-dropping-particle" : "", "parse-names" : false, "suffix" : "" }, { "dropping-particle" : "", "family" : "Schneider", "given" : "Robert", "non-dropping-particle" : "", "parse-names" : false, "suffix" : "" }, { "dropping-particle" : "", "family" : "Singh", "given" : "Mohan B", "non-dropping-particle" : "", "parse-names" : false, "suffix" : "" }, { "dropping-particle" : "", "family" : "Smith", "given" : "M Mitchell", "non-dropping-particle" : "", "parse-names" : false, "suffix" : "" }, { "dropping-particle" : "", "family" : "Thompson", "given" : "Eric", "non-dropping-particle" : "", "parse-names" : false, "suffix" : "" }, { "dropping-particle" : "", "family" : "Torres-Padilla", "given" : "Maria-Elena", "non-dropping-particle" : "", "parse-names" : false, "suffix" : "" }, { "dropping-particle" : "", "family" : "Tremethick", "given" : "David John", "non-dropping-particle" : "", "parse-names" : false, "suffix" : "" }, { "dropping-particle" : "", "family" : "Turner", "given" : "Bryan M", "non-dropping-particle" : "", "parse-names" : false, "suffix" : "" }, { "dropping-particle" : "", "family" : "Waterborg", "given" : "Jakob Harm", "non-dropping-particle" : "", "parse-names" : false, "suffix" : "" }, { "dropping-particle" : "", "family" : "Wollmann", "given" : "Heike", "non-dropping-particle" : "", "parse-names" : false, "suffix" : "" }, { "dropping-particle" : "", "family" : "Yelagandula", "given" : "Ramesh", "non-dropping-particle" : "", "parse-names" : false, "suffix" : "" }, { "dropping-particle" : "", "family" : "Zhu", "given" : "Bing", "non-dropping-particle" : "", "parse-names" : false, "suffix" : "" }, { "dropping-particle" : "", "family" : "Henikoff", "given" : "Steven", "non-dropping-particle" : "", "parse-names" : false, "suffix" : "" } ], "container-title" : "Epigenetics &amp; chromatin", "id" : "ITEM-1", "issued" : { "date-parts" : [ [ "2012", "1" ] ] }, "page" : "7", "title" : "A unified phylogeny-based nomenclature for histone variants.", "type" : "article-journal", "volume" : "5" }, "uris" : [ "http://www.mendeley.com/documents/?uuid=e0277ec6-e1b0-4e94-878f-b969a0c7f8fd" ] } ], "mendeley" : { "formattedCitation" : "(2)", "plainTextFormattedCitation" : "(2)", "previouslyFormattedCitation" : "(Talbert et al., 2012)"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(2)</w:t>
      </w:r>
      <w:ins w:id="159" w:author="Eli D" w:date="2015-08-25T00:27:00Z">
        <w:r w:rsidR="00F071B1">
          <w:rPr>
            <w:rFonts w:ascii="Times New Roman" w:eastAsia="Times New Roman" w:hAnsi="Times New Roman" w:cs="Times New Roman"/>
            <w:color w:val="333333"/>
            <w:sz w:val="24"/>
            <w:szCs w:val="24"/>
          </w:rPr>
          <w:fldChar w:fldCharType="end"/>
        </w:r>
        <w:r w:rsidR="00F071B1">
          <w:rPr>
            <w:rFonts w:ascii="Times New Roman" w:eastAsia="Times New Roman" w:hAnsi="Times New Roman" w:cs="Times New Roman"/>
            <w:color w:val="333333"/>
            <w:sz w:val="24"/>
            <w:szCs w:val="24"/>
          </w:rPr>
          <w:t xml:space="preserve"> </w:t>
        </w:r>
      </w:ins>
      <w:r w:rsidR="00B57668" w:rsidRPr="00750EC4">
        <w:rPr>
          <w:rFonts w:ascii="Times New Roman" w:eastAsia="Times New Roman" w:hAnsi="Times New Roman" w:cs="Times New Roman"/>
          <w:color w:val="333333"/>
          <w:sz w:val="24"/>
          <w:szCs w:val="24"/>
        </w:rPr>
        <w:t>(so called “curated sequences” set). These sequences were aligned using MUSCLE program</w:t>
      </w:r>
      <w:r w:rsidR="00A81DF2" w:rsidRPr="00750EC4">
        <w:rPr>
          <w:rFonts w:ascii="Times New Roman" w:eastAsia="Times New Roman" w:hAnsi="Times New Roman" w:cs="Times New Roman"/>
          <w:color w:val="333333"/>
          <w:sz w:val="24"/>
          <w:szCs w:val="24"/>
        </w:rPr>
        <w:t xml:space="preserve"> </w:t>
      </w:r>
      <w:ins w:id="160" w:author="Eli D" w:date="2015-08-25T00:27:00Z">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"10.1093/nar/gkh340", "ISBN" : "0305-1048", "ISSN" : "03051048", "PMID" : "15034147", "abstract" : "We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 "author" : [ { "dropping-particle" : "", "family" : "Edgar", "given" : "Robert C.", "non-dropping-particle" : "", "parse-names" : false, "suffix" : "" } ], "container-title" : "Nucleic Acids Research", "id" : "ITEM-1", "issue" : "5", "issued" : { "date-parts" : [ [ "2004" ] ] }, "page" : "1792-1797", "title" : "MUSCLE: Multiple sequence alignment with high accuracy and high throughput", "type" : "article-journal", "volume" : "32" }, "uris" : [ "http://www.mendeley.com/documents/?uuid=8ce99756-3bfc-4766-8e9b-0c9066e19231" ] } ], "mendeley" : { "formattedCitation" : "(3)", "plainTextFormattedCitation" : "(3)", "previouslyFormattedCitation" : "(Edgar, 2004)"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(3)</w:t>
      </w:r>
      <w:ins w:id="161" w:author="Eli D" w:date="2015-08-25T00:27:00Z">
        <w:r w:rsidR="00F071B1">
          <w:rPr>
            <w:rFonts w:ascii="Times New Roman" w:eastAsia="Times New Roman" w:hAnsi="Times New Roman" w:cs="Times New Roman"/>
            <w:color w:val="333333"/>
            <w:sz w:val="24"/>
            <w:szCs w:val="24"/>
          </w:rPr>
          <w:fldChar w:fldCharType="end"/>
        </w:r>
      </w:ins>
      <w:ins w:id="162" w:author="Paul" w:date="2015-08-29T01:12:00Z">
        <w:r w:rsidR="003776BA">
          <w:rPr>
            <w:rFonts w:ascii="Times New Roman" w:eastAsia="Times New Roman" w:hAnsi="Times New Roman" w:cs="Times New Roman"/>
            <w:color w:val="333333"/>
            <w:sz w:val="24"/>
            <w:szCs w:val="24"/>
          </w:rPr>
          <w:t xml:space="preserve"> </w:t>
        </w:r>
      </w:ins>
      <w:r w:rsidR="00A81DF2" w:rsidRPr="00750EC4">
        <w:rPr>
          <w:rFonts w:ascii="Times New Roman" w:eastAsia="Times New Roman" w:hAnsi="Times New Roman" w:cs="Times New Roman"/>
          <w:color w:val="333333"/>
          <w:sz w:val="24"/>
          <w:szCs w:val="24"/>
        </w:rPr>
        <w:t>and</w:t>
      </w:r>
      <w:r w:rsidR="009740A9" w:rsidRPr="00750EC4">
        <w:rPr>
          <w:rFonts w:ascii="Times New Roman" w:eastAsia="Times New Roman" w:hAnsi="Times New Roman" w:cs="Times New Roman"/>
          <w:color w:val="333333"/>
          <w:sz w:val="24"/>
          <w:szCs w:val="24"/>
        </w:rPr>
        <w:t xml:space="preserve"> alignments</w:t>
      </w:r>
      <w:r w:rsidR="00B57668" w:rsidRPr="00750EC4">
        <w:rPr>
          <w:rFonts w:ascii="Times New Roman" w:eastAsia="Times New Roman" w:hAnsi="Times New Roman" w:cs="Times New Roman"/>
          <w:color w:val="333333"/>
          <w:sz w:val="24"/>
          <w:szCs w:val="24"/>
        </w:rPr>
        <w:t xml:space="preserve"> </w:t>
      </w:r>
      <w:r w:rsidR="009740A9" w:rsidRPr="00750EC4">
        <w:rPr>
          <w:rFonts w:ascii="Times New Roman" w:eastAsia="Times New Roman" w:hAnsi="Times New Roman" w:cs="Times New Roman"/>
          <w:color w:val="333333"/>
          <w:sz w:val="24"/>
          <w:szCs w:val="24"/>
        </w:rPr>
        <w:t xml:space="preserve">were </w:t>
      </w:r>
      <w:r w:rsidR="00A81DF2" w:rsidRPr="00750EC4">
        <w:rPr>
          <w:rFonts w:ascii="Times New Roman" w:eastAsia="Times New Roman" w:hAnsi="Times New Roman" w:cs="Times New Roman"/>
          <w:color w:val="333333"/>
          <w:sz w:val="24"/>
          <w:szCs w:val="24"/>
        </w:rPr>
        <w:t xml:space="preserve">further </w:t>
      </w:r>
      <w:r w:rsidR="009740A9" w:rsidRPr="00750EC4">
        <w:rPr>
          <w:rFonts w:ascii="Times New Roman" w:eastAsia="Times New Roman" w:hAnsi="Times New Roman" w:cs="Times New Roman"/>
          <w:color w:val="333333"/>
          <w:sz w:val="24"/>
          <w:szCs w:val="24"/>
        </w:rPr>
        <w:t xml:space="preserve">checked manually to make sure they had a wide taxonomic </w:t>
      </w:r>
      <w:r w:rsidR="00A81DF2" w:rsidRPr="00750EC4">
        <w:rPr>
          <w:rFonts w:ascii="Times New Roman" w:eastAsia="Times New Roman" w:hAnsi="Times New Roman" w:cs="Times New Roman"/>
          <w:color w:val="333333"/>
          <w:sz w:val="24"/>
          <w:szCs w:val="24"/>
        </w:rPr>
        <w:t xml:space="preserve">span </w:t>
      </w:r>
      <w:r w:rsidR="009740A9" w:rsidRPr="00750EC4">
        <w:rPr>
          <w:rFonts w:ascii="Times New Roman" w:eastAsia="Times New Roman" w:hAnsi="Times New Roman" w:cs="Times New Roman"/>
          <w:color w:val="333333"/>
          <w:sz w:val="24"/>
          <w:szCs w:val="24"/>
        </w:rPr>
        <w:t xml:space="preserve">and </w:t>
      </w:r>
      <w:r w:rsidR="00A81DF2" w:rsidRPr="00750EC4">
        <w:rPr>
          <w:rFonts w:ascii="Times New Roman" w:eastAsia="Times New Roman" w:hAnsi="Times New Roman" w:cs="Times New Roman"/>
          <w:color w:val="333333"/>
          <w:sz w:val="24"/>
          <w:szCs w:val="24"/>
        </w:rPr>
        <w:t>did not contain</w:t>
      </w:r>
      <w:r w:rsidR="009740A9" w:rsidRPr="00750EC4">
        <w:rPr>
          <w:rFonts w:ascii="Times New Roman" w:eastAsia="Times New Roman" w:hAnsi="Times New Roman" w:cs="Times New Roman"/>
          <w:color w:val="333333"/>
          <w:sz w:val="24"/>
          <w:szCs w:val="24"/>
        </w:rPr>
        <w:t xml:space="preserve"> insertions or deletions in the core histone fold regions (“curated alignments</w:t>
      </w:r>
      <w:r w:rsidR="00A81DF2" w:rsidRPr="00750EC4">
        <w:rPr>
          <w:rFonts w:ascii="Times New Roman" w:eastAsia="Times New Roman" w:hAnsi="Times New Roman" w:cs="Times New Roman"/>
          <w:color w:val="333333"/>
          <w:sz w:val="24"/>
          <w:szCs w:val="24"/>
        </w:rPr>
        <w:t xml:space="preserve">” set). Alignments were </w:t>
      </w:r>
      <w:r w:rsidR="009740A9" w:rsidRPr="00750EC4">
        <w:rPr>
          <w:rFonts w:ascii="Times New Roman" w:eastAsia="Times New Roman" w:hAnsi="Times New Roman" w:cs="Times New Roman"/>
          <w:color w:val="333333"/>
          <w:sz w:val="24"/>
          <w:szCs w:val="24"/>
        </w:rPr>
        <w:t>used to train Hidden Markov Models, using HMMER 3.1b2</w:t>
      </w:r>
      <w:ins w:id="163" w:author="Eli D" w:date="2015-08-25T00:27:00Z">
        <w:r w:rsidR="00F071B1">
          <w:rPr>
            <w:rFonts w:ascii="Times New Roman" w:eastAsia="Times New Roman" w:hAnsi="Times New Roman" w:cs="Times New Roman"/>
            <w:color w:val="333333"/>
            <w:sz w:val="24"/>
            <w:szCs w:val="24"/>
          </w:rPr>
          <w:t xml:space="preserve"> </w:t>
        </w:r>
      </w:ins>
      <w:ins w:id="164" w:author="Eli D" w:date="2015-08-25T00:29:00Z">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"10.1371/journal.pcbi.1002195", "ISSN" : "1553-7358", "PMID" : "22039361", "abstract" : "Profile hidden Markov models (profile HMMs) and probabilistic inference methods have made important contributions to the theory of sequence database homology search. However, practical use of profile HMM methods has been hindered by the computational expense of existing software implementations. Here I describe an acceleration heuristic for profile HMMs, the \"multiple segment Viterbi\" (MSV) algorithm. The MSV algorithm computes an optimal sum of multiple ungapped local alignment segments using a striped vector-parallel approach previously described for fast Smith/Waterman alignment. MSV scores follow the same statistical distribution as gapped optimal local alignment scores, allowing rapid evaluation of significance of an MSV score and thus facilitating its use as a heuristic filter. I also describe a 20-fold acceleration of the standard profile HMM Forward/Backward algorithms using a method I call \"sparse rescaling\". These methods are assembled in a pipeline in which high-scoring MSV hits are passed on for reanalysis with the full HMM Forward/Backward algorithm. This accelerated pipeline is implemented in the freely available HMMER3 software package. Performance benchmarks show that the use of the heuristic MSV filter sacrifices negligible sensitivity compared to unaccelerated profile HMM searches. HMMER3 is substantially more sensitive and 100- to 1000-fold faster than HMMER2. HMMER3 is now about as fast as BLAST for protein searches.", "author" : [ { "dropping-particle" : "", "family" : "Eddy", "given" : "Sean R", "non-dropping-particle" : "", "parse-names" : false, "suffix" : "" } ], "container-title" : "PLoS computational biology", "id" : "ITEM-1", "issue" : "10", "issued" : { "date-parts" : [ [ "2011", "10", "20" ] ] }, "page" : "e1002195", "publisher" : "Public Library of Science", "title" : "Accelerated Profile HMM Searches.", "type" : "article-journal", "volume" : "7" }, "uris" : [ "http://www.mendeley.com/documents/?uuid=ce80e464-7ba0-444e-8854-7dcfcffc696a" ] } ], "mendeley" : { "formattedCitation" : "(4)", "plainTextFormattedCitation" : "(4)", "previouslyFormattedCitation" : "(Eddy, 2011)"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(4)</w:t>
      </w:r>
      <w:ins w:id="165" w:author="Eli D" w:date="2015-08-25T00:29:00Z">
        <w:r w:rsidR="00F071B1">
          <w:rPr>
            <w:rFonts w:ascii="Times New Roman" w:eastAsia="Times New Roman" w:hAnsi="Times New Roman" w:cs="Times New Roman"/>
            <w:color w:val="333333"/>
            <w:sz w:val="24"/>
            <w:szCs w:val="24"/>
          </w:rPr>
          <w:fldChar w:fldCharType="end"/>
        </w:r>
      </w:ins>
      <w:r w:rsidR="009740A9" w:rsidRPr="00750EC4">
        <w:rPr>
          <w:rFonts w:ascii="Times New Roman" w:eastAsia="Times New Roman" w:hAnsi="Times New Roman" w:cs="Times New Roman"/>
          <w:color w:val="333333"/>
          <w:sz w:val="24"/>
          <w:szCs w:val="24"/>
        </w:rPr>
        <w:t xml:space="preserve">, creating one HMM for each variant. </w:t>
      </w:r>
      <w:commentRangeStart w:id="166"/>
      <w:commentRangeStart w:id="167"/>
      <w:r w:rsidR="009740A9" w:rsidRPr="00750EC4">
        <w:rPr>
          <w:rFonts w:ascii="Times New Roman" w:eastAsia="Times New Roman" w:hAnsi="Times New Roman" w:cs="Times New Roman"/>
          <w:color w:val="333333"/>
          <w:sz w:val="24"/>
          <w:szCs w:val="24"/>
        </w:rPr>
        <w:t xml:space="preserve">Next, all of the variant models were combined into one file and pressed using HMMER 3.1b2 </w:t>
      </w:r>
      <w:proofErr w:type="spellStart"/>
      <w:r w:rsidR="009740A9" w:rsidRPr="00750EC4">
        <w:rPr>
          <w:rFonts w:ascii="Times New Roman" w:eastAsia="Times New Roman" w:hAnsi="Times New Roman" w:cs="Times New Roman"/>
          <w:color w:val="333333"/>
          <w:sz w:val="24"/>
          <w:szCs w:val="24"/>
        </w:rPr>
        <w:t>hmmpress</w:t>
      </w:r>
      <w:proofErr w:type="spellEnd"/>
      <w:r w:rsidR="009740A9" w:rsidRPr="00750EC4">
        <w:rPr>
          <w:rFonts w:ascii="Times New Roman" w:eastAsia="Times New Roman" w:hAnsi="Times New Roman" w:cs="Times New Roman"/>
          <w:color w:val="333333"/>
          <w:sz w:val="24"/>
          <w:szCs w:val="24"/>
        </w:rPr>
        <w:t>.</w:t>
      </w:r>
      <w:commentRangeEnd w:id="166"/>
      <w:r w:rsidR="009740A9" w:rsidRPr="00750EC4">
        <w:rPr>
          <w:rStyle w:val="CommentReference"/>
          <w:rFonts w:ascii="Times New Roman" w:hAnsi="Times New Roman" w:cs="Times New Roman"/>
          <w:sz w:val="24"/>
          <w:szCs w:val="24"/>
        </w:rPr>
        <w:commentReference w:id="166"/>
      </w:r>
      <w:r w:rsidR="009740A9" w:rsidRPr="00750EC4">
        <w:rPr>
          <w:rFonts w:ascii="Times New Roman" w:eastAsia="Times New Roman" w:hAnsi="Times New Roman" w:cs="Times New Roman"/>
          <w:color w:val="333333"/>
          <w:sz w:val="24"/>
          <w:szCs w:val="24"/>
        </w:rPr>
        <w:t xml:space="preserve"> </w:t>
      </w:r>
      <w:commentRangeEnd w:id="167"/>
      <w:r w:rsidR="0073685E">
        <w:rPr>
          <w:rStyle w:val="CommentReference"/>
        </w:rPr>
        <w:commentReference w:id="167"/>
      </w:r>
      <w:r w:rsidR="00B57668" w:rsidRPr="00750EC4">
        <w:rPr>
          <w:rFonts w:ascii="Times New Roman" w:eastAsia="Times New Roman" w:hAnsi="Times New Roman" w:cs="Times New Roman"/>
          <w:color w:val="333333"/>
          <w:sz w:val="24"/>
          <w:szCs w:val="24"/>
        </w:rPr>
        <w:t>Curated sequences and alignments were manually annotat</w:t>
      </w:r>
      <w:r w:rsidR="00A81DF2" w:rsidRPr="00750EC4">
        <w:rPr>
          <w:rFonts w:ascii="Times New Roman" w:eastAsia="Times New Roman" w:hAnsi="Times New Roman" w:cs="Times New Roman"/>
          <w:color w:val="333333"/>
          <w:sz w:val="24"/>
          <w:szCs w:val="24"/>
        </w:rPr>
        <w:t>ed with respect to the location</w:t>
      </w:r>
      <w:r w:rsidR="00B57668" w:rsidRPr="00750EC4">
        <w:rPr>
          <w:rFonts w:ascii="Times New Roman" w:eastAsia="Times New Roman" w:hAnsi="Times New Roman" w:cs="Times New Roman"/>
          <w:color w:val="333333"/>
          <w:sz w:val="24"/>
          <w:szCs w:val="24"/>
        </w:rPr>
        <w:t xml:space="preserve"> of the structural, sequence and functional features characteristics f</w:t>
      </w:r>
      <w:r w:rsidR="009740A9" w:rsidRPr="00750EC4">
        <w:rPr>
          <w:rFonts w:ascii="Times New Roman" w:eastAsia="Times New Roman" w:hAnsi="Times New Roman" w:cs="Times New Roman"/>
          <w:color w:val="333333"/>
          <w:sz w:val="24"/>
          <w:szCs w:val="24"/>
        </w:rPr>
        <w:t>or a given histone variant</w:t>
      </w:r>
      <w:r w:rsidR="00B57668" w:rsidRPr="00750EC4">
        <w:rPr>
          <w:rFonts w:ascii="Times New Roman" w:eastAsia="Times New Roman" w:hAnsi="Times New Roman" w:cs="Times New Roman"/>
          <w:color w:val="333333"/>
          <w:sz w:val="24"/>
          <w:szCs w:val="24"/>
        </w:rPr>
        <w:t xml:space="preserve">. These features were extracted from the literature, were inferred from the analysis of variant nucleosome structures and </w:t>
      </w:r>
      <w:r w:rsidR="00A81DF2" w:rsidRPr="00750EC4">
        <w:rPr>
          <w:rFonts w:ascii="Times New Roman" w:eastAsia="Times New Roman" w:hAnsi="Times New Roman" w:cs="Times New Roman"/>
          <w:color w:val="333333"/>
          <w:sz w:val="24"/>
          <w:szCs w:val="24"/>
        </w:rPr>
        <w:t xml:space="preserve">were obtained </w:t>
      </w:r>
      <w:r w:rsidR="00B57668" w:rsidRPr="00750EC4">
        <w:rPr>
          <w:rFonts w:ascii="Times New Roman" w:eastAsia="Times New Roman" w:hAnsi="Times New Roman" w:cs="Times New Roman"/>
          <w:color w:val="333333"/>
          <w:sz w:val="24"/>
          <w:szCs w:val="24"/>
        </w:rPr>
        <w:t>by using the automatic software.</w:t>
      </w:r>
      <w:r w:rsidR="009740A9" w:rsidRPr="00750EC4">
        <w:rPr>
          <w:rFonts w:ascii="Times New Roman" w:eastAsia="Times New Roman" w:hAnsi="Times New Roman" w:cs="Times New Roman"/>
          <w:color w:val="333333"/>
          <w:sz w:val="24"/>
          <w:szCs w:val="24"/>
        </w:rPr>
        <w:t xml:space="preserve"> </w:t>
      </w:r>
    </w:p>
    <w:p w14:paraId="18278716" w14:textId="77777777" w:rsidR="009740A9" w:rsidRPr="00750EC4" w:rsidRDefault="009740A9" w:rsidP="009740A9">
      <w:pPr>
        <w:spacing w:after="240" w:line="384" w:lineRule="atLeast"/>
        <w:ind w:firstLine="720"/>
        <w:rPr>
          <w:rFonts w:ascii="Times New Roman" w:eastAsia="Times New Roman" w:hAnsi="Times New Roman" w:cs="Times New Roman"/>
          <w:color w:val="333333"/>
          <w:sz w:val="24"/>
          <w:szCs w:val="24"/>
        </w:rPr>
      </w:pPr>
    </w:p>
    <w:p w14:paraId="3F7609CB" w14:textId="2796385E" w:rsidR="009740A9" w:rsidRPr="00750EC4" w:rsidRDefault="009740A9" w:rsidP="009740A9">
      <w:pPr>
        <w:spacing w:before="240" w:after="240" w:line="240" w:lineRule="auto"/>
        <w:outlineLvl w:val="3"/>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Database content</w:t>
      </w:r>
      <w:r w:rsidR="00E83344" w:rsidRPr="00750EC4">
        <w:rPr>
          <w:rFonts w:ascii="Times New Roman" w:eastAsia="Times New Roman" w:hAnsi="Times New Roman" w:cs="Times New Roman"/>
          <w:b/>
          <w:bCs/>
          <w:color w:val="333333"/>
          <w:sz w:val="24"/>
          <w:szCs w:val="24"/>
        </w:rPr>
        <w:t xml:space="preserve">: </w:t>
      </w:r>
      <w:del w:id="168" w:author="Eli D" w:date="2015-08-24T22:49:00Z">
        <w:r w:rsidR="00E83344" w:rsidRPr="00750EC4" w:rsidDel="0073685E">
          <w:rPr>
            <w:rFonts w:ascii="Times New Roman" w:eastAsia="Times New Roman" w:hAnsi="Times New Roman" w:cs="Times New Roman"/>
            <w:b/>
            <w:bCs/>
            <w:color w:val="333333"/>
            <w:sz w:val="24"/>
            <w:szCs w:val="24"/>
          </w:rPr>
          <w:delText>cuarted</w:delText>
        </w:r>
      </w:del>
      <w:ins w:id="169" w:author="Eli D" w:date="2015-08-24T22:49:00Z">
        <w:r w:rsidR="0073685E" w:rsidRPr="00750EC4">
          <w:rPr>
            <w:rFonts w:ascii="Times New Roman" w:eastAsia="Times New Roman" w:hAnsi="Times New Roman" w:cs="Times New Roman"/>
            <w:b/>
            <w:bCs/>
            <w:color w:val="333333"/>
            <w:sz w:val="24"/>
            <w:szCs w:val="24"/>
          </w:rPr>
          <w:t>curated</w:t>
        </w:r>
      </w:ins>
      <w:r w:rsidR="00E83344" w:rsidRPr="00750EC4">
        <w:rPr>
          <w:rFonts w:ascii="Times New Roman" w:eastAsia="Times New Roman" w:hAnsi="Times New Roman" w:cs="Times New Roman"/>
          <w:b/>
          <w:bCs/>
          <w:color w:val="333333"/>
          <w:sz w:val="24"/>
          <w:szCs w:val="24"/>
        </w:rPr>
        <w:t xml:space="preserve"> sequence and alignments</w:t>
      </w:r>
    </w:p>
    <w:p w14:paraId="2E62906E" w14:textId="7276BDEA" w:rsidR="009740A9" w:rsidRPr="00750EC4" w:rsidRDefault="009740A9" w:rsidP="009740A9">
      <w:pPr>
        <w:spacing w:before="240" w:after="240" w:line="360" w:lineRule="auto"/>
        <w:outlineLvl w:val="3"/>
        <w:rPr>
          <w:rFonts w:ascii="Times New Roman" w:eastAsia="Times New Roman" w:hAnsi="Times New Roman" w:cs="Times New Roman"/>
          <w:bCs/>
          <w:color w:val="333333"/>
          <w:sz w:val="24"/>
          <w:szCs w:val="24"/>
        </w:rPr>
      </w:pPr>
      <w:proofErr w:type="spellStart"/>
      <w:r w:rsidRPr="00750EC4">
        <w:rPr>
          <w:rFonts w:ascii="Times New Roman" w:eastAsia="Times New Roman" w:hAnsi="Times New Roman" w:cs="Times New Roman"/>
          <w:bCs/>
          <w:color w:val="333333"/>
          <w:sz w:val="24"/>
          <w:szCs w:val="24"/>
        </w:rPr>
        <w:t>HistoneDB</w:t>
      </w:r>
      <w:proofErr w:type="spellEnd"/>
      <w:r w:rsidRPr="00750EC4">
        <w:rPr>
          <w:rFonts w:ascii="Times New Roman" w:eastAsia="Times New Roman" w:hAnsi="Times New Roman" w:cs="Times New Roman"/>
          <w:bCs/>
          <w:color w:val="333333"/>
          <w:sz w:val="24"/>
          <w:szCs w:val="24"/>
        </w:rPr>
        <w:t xml:space="preserve"> contains annotations for 22 histone variants for </w:t>
      </w:r>
      <w:ins w:id="170" w:author="Microsoft Office User" w:date="2015-08-25T16:12:00Z">
        <w:r w:rsidR="00EB7F19">
          <w:rPr>
            <w:rFonts w:ascii="Times New Roman" w:eastAsia="Times New Roman" w:hAnsi="Times New Roman" w:cs="Times New Roman"/>
            <w:bCs/>
            <w:color w:val="333333"/>
            <w:sz w:val="24"/>
            <w:szCs w:val="24"/>
          </w:rPr>
          <w:t xml:space="preserve">the five </w:t>
        </w:r>
      </w:ins>
      <w:r w:rsidRPr="00750EC4">
        <w:rPr>
          <w:rFonts w:ascii="Times New Roman" w:eastAsia="Times New Roman" w:hAnsi="Times New Roman" w:cs="Times New Roman"/>
          <w:bCs/>
          <w:color w:val="333333"/>
          <w:sz w:val="24"/>
          <w:szCs w:val="24"/>
        </w:rPr>
        <w:t xml:space="preserve">histone </w:t>
      </w:r>
      <w:del w:id="171" w:author="Microsoft Office User" w:date="2015-08-25T16:12:00Z">
        <w:r w:rsidRPr="00750EC4" w:rsidDel="00EB7F19">
          <w:rPr>
            <w:rFonts w:ascii="Times New Roman" w:eastAsia="Times New Roman" w:hAnsi="Times New Roman" w:cs="Times New Roman"/>
            <w:bCs/>
            <w:color w:val="333333"/>
            <w:sz w:val="24"/>
            <w:szCs w:val="24"/>
          </w:rPr>
          <w:delText xml:space="preserve">core </w:delText>
        </w:r>
      </w:del>
      <w:del w:id="172" w:author="Paul" w:date="2015-08-29T01:15:00Z">
        <w:r w:rsidRPr="00750EC4" w:rsidDel="003776BA">
          <w:rPr>
            <w:rFonts w:ascii="Times New Roman" w:eastAsia="Times New Roman" w:hAnsi="Times New Roman" w:cs="Times New Roman"/>
            <w:bCs/>
            <w:color w:val="333333"/>
            <w:sz w:val="24"/>
            <w:szCs w:val="24"/>
          </w:rPr>
          <w:delText xml:space="preserve">types </w:delText>
        </w:r>
      </w:del>
      <w:ins w:id="173" w:author="Paul" w:date="2015-08-29T01:15:00Z">
        <w:r w:rsidR="003776BA">
          <w:rPr>
            <w:rFonts w:ascii="Times New Roman" w:eastAsia="Times New Roman" w:hAnsi="Times New Roman" w:cs="Times New Roman"/>
            <w:bCs/>
            <w:color w:val="333333"/>
            <w:sz w:val="24"/>
            <w:szCs w:val="24"/>
          </w:rPr>
          <w:t>families</w:t>
        </w:r>
        <w:r w:rsidR="003776BA" w:rsidRPr="00750EC4">
          <w:rPr>
            <w:rFonts w:ascii="Times New Roman" w:eastAsia="Times New Roman" w:hAnsi="Times New Roman" w:cs="Times New Roman"/>
            <w:bCs/>
            <w:color w:val="333333"/>
            <w:sz w:val="24"/>
            <w:szCs w:val="24"/>
          </w:rPr>
          <w:t xml:space="preserve"> </w:t>
        </w:r>
      </w:ins>
      <w:r w:rsidRPr="00750EC4">
        <w:rPr>
          <w:rFonts w:ascii="Times New Roman" w:eastAsia="Times New Roman" w:hAnsi="Times New Roman" w:cs="Times New Roman"/>
          <w:bCs/>
          <w:color w:val="333333"/>
          <w:sz w:val="24"/>
          <w:szCs w:val="24"/>
        </w:rPr>
        <w:t>H2A, H2B, H3 and H1. Note that almost no characterized variants are available for H4 histone. In addition</w:t>
      </w:r>
      <w:r w:rsidR="00A81DF2" w:rsidRPr="00750EC4">
        <w:rPr>
          <w:rFonts w:ascii="Times New Roman" w:eastAsia="Times New Roman" w:hAnsi="Times New Roman" w:cs="Times New Roman"/>
          <w:bCs/>
          <w:color w:val="333333"/>
          <w:sz w:val="24"/>
          <w:szCs w:val="24"/>
        </w:rPr>
        <w:t>,</w:t>
      </w:r>
      <w:r w:rsidRPr="00750EC4">
        <w:rPr>
          <w:rFonts w:ascii="Times New Roman" w:eastAsia="Times New Roman" w:hAnsi="Times New Roman" w:cs="Times New Roman"/>
          <w:bCs/>
          <w:color w:val="333333"/>
          <w:sz w:val="24"/>
          <w:szCs w:val="24"/>
        </w:rPr>
        <w:t xml:space="preserve"> </w:t>
      </w:r>
      <w:proofErr w:type="spellStart"/>
      <w:r w:rsidRPr="00750EC4">
        <w:rPr>
          <w:rFonts w:ascii="Times New Roman" w:eastAsia="Times New Roman" w:hAnsi="Times New Roman" w:cs="Times New Roman"/>
          <w:bCs/>
          <w:color w:val="333333"/>
          <w:sz w:val="24"/>
          <w:szCs w:val="24"/>
        </w:rPr>
        <w:t>HistoneDB</w:t>
      </w:r>
      <w:proofErr w:type="spellEnd"/>
      <w:r w:rsidRPr="00750EC4">
        <w:rPr>
          <w:rFonts w:ascii="Times New Roman" w:eastAsia="Times New Roman" w:hAnsi="Times New Roman" w:cs="Times New Roman"/>
          <w:bCs/>
          <w:color w:val="333333"/>
          <w:sz w:val="24"/>
          <w:szCs w:val="24"/>
        </w:rPr>
        <w:t xml:space="preserve"> has models for all </w:t>
      </w:r>
      <w:del w:id="174" w:author="Microsoft Office User" w:date="2015-08-25T16:13:00Z">
        <w:r w:rsidRPr="00750EC4" w:rsidDel="00EB7F19">
          <w:rPr>
            <w:rFonts w:ascii="Times New Roman" w:eastAsia="Times New Roman" w:hAnsi="Times New Roman" w:cs="Times New Roman"/>
            <w:bCs/>
            <w:color w:val="333333"/>
            <w:sz w:val="24"/>
            <w:szCs w:val="24"/>
          </w:rPr>
          <w:delText xml:space="preserve">five </w:delText>
        </w:r>
      </w:del>
      <w:ins w:id="175" w:author="Microsoft Office User" w:date="2015-08-25T16:13:00Z">
        <w:r w:rsidR="00EB7F19">
          <w:rPr>
            <w:rFonts w:ascii="Times New Roman" w:eastAsia="Times New Roman" w:hAnsi="Times New Roman" w:cs="Times New Roman"/>
            <w:bCs/>
            <w:color w:val="333333"/>
            <w:sz w:val="24"/>
            <w:szCs w:val="24"/>
          </w:rPr>
          <w:t>four</w:t>
        </w:r>
        <w:r w:rsidR="00EB7F19" w:rsidRPr="00750EC4">
          <w:rPr>
            <w:rFonts w:ascii="Times New Roman" w:eastAsia="Times New Roman" w:hAnsi="Times New Roman" w:cs="Times New Roman"/>
            <w:bCs/>
            <w:color w:val="333333"/>
            <w:sz w:val="24"/>
            <w:szCs w:val="24"/>
          </w:rPr>
          <w:t xml:space="preserve"> </w:t>
        </w:r>
      </w:ins>
      <w:r w:rsidRPr="00750EC4">
        <w:rPr>
          <w:rFonts w:ascii="Times New Roman" w:eastAsia="Times New Roman" w:hAnsi="Times New Roman" w:cs="Times New Roman"/>
          <w:bCs/>
          <w:color w:val="333333"/>
          <w:sz w:val="24"/>
          <w:szCs w:val="24"/>
        </w:rPr>
        <w:t xml:space="preserve">types of canonical histones. Below we briefly describe different histone </w:t>
      </w:r>
      <w:del w:id="176" w:author="Paul" w:date="2015-08-29T01:15:00Z">
        <w:r w:rsidRPr="00750EC4" w:rsidDel="003776BA">
          <w:rPr>
            <w:rFonts w:ascii="Times New Roman" w:eastAsia="Times New Roman" w:hAnsi="Times New Roman" w:cs="Times New Roman"/>
            <w:bCs/>
            <w:color w:val="333333"/>
            <w:sz w:val="24"/>
            <w:szCs w:val="24"/>
          </w:rPr>
          <w:delText xml:space="preserve">types </w:delText>
        </w:r>
      </w:del>
      <w:ins w:id="177" w:author="Paul" w:date="2015-08-29T01:15:00Z">
        <w:r w:rsidR="003776BA">
          <w:rPr>
            <w:rFonts w:ascii="Times New Roman" w:eastAsia="Times New Roman" w:hAnsi="Times New Roman" w:cs="Times New Roman"/>
            <w:bCs/>
            <w:color w:val="333333"/>
            <w:sz w:val="24"/>
            <w:szCs w:val="24"/>
          </w:rPr>
          <w:t>familie</w:t>
        </w:r>
        <w:r w:rsidR="003776BA" w:rsidRPr="00750EC4">
          <w:rPr>
            <w:rFonts w:ascii="Times New Roman" w:eastAsia="Times New Roman" w:hAnsi="Times New Roman" w:cs="Times New Roman"/>
            <w:bCs/>
            <w:color w:val="333333"/>
            <w:sz w:val="24"/>
            <w:szCs w:val="24"/>
          </w:rPr>
          <w:t xml:space="preserve">s </w:t>
        </w:r>
      </w:ins>
      <w:r w:rsidRPr="00750EC4">
        <w:rPr>
          <w:rFonts w:ascii="Times New Roman" w:eastAsia="Times New Roman" w:hAnsi="Times New Roman" w:cs="Times New Roman"/>
          <w:bCs/>
          <w:color w:val="333333"/>
          <w:sz w:val="24"/>
          <w:szCs w:val="24"/>
        </w:rPr>
        <w:t>and</w:t>
      </w:r>
      <w:ins w:id="178" w:author="Paul" w:date="2015-08-29T01:15:00Z">
        <w:r w:rsidR="003776BA">
          <w:rPr>
            <w:rFonts w:ascii="Times New Roman" w:eastAsia="Times New Roman" w:hAnsi="Times New Roman" w:cs="Times New Roman"/>
            <w:bCs/>
            <w:color w:val="333333"/>
            <w:sz w:val="24"/>
            <w:szCs w:val="24"/>
          </w:rPr>
          <w:t xml:space="preserve"> the</w:t>
        </w:r>
      </w:ins>
      <w:r w:rsidRPr="00750EC4">
        <w:rPr>
          <w:rFonts w:ascii="Times New Roman" w:eastAsia="Times New Roman" w:hAnsi="Times New Roman" w:cs="Times New Roman"/>
          <w:bCs/>
          <w:color w:val="333333"/>
          <w:sz w:val="24"/>
          <w:szCs w:val="24"/>
        </w:rPr>
        <w:t xml:space="preserve"> main features of their variants.</w:t>
      </w:r>
    </w:p>
    <w:p w14:paraId="164BA414" w14:textId="2595EC40" w:rsidR="009740A9" w:rsidRPr="00750EC4" w:rsidRDefault="009740A9" w:rsidP="009740A9">
      <w:pPr>
        <w:spacing w:before="240" w:after="240" w:line="240" w:lineRule="auto"/>
        <w:outlineLvl w:val="3"/>
        <w:rPr>
          <w:rFonts w:ascii="Times New Roman" w:eastAsia="Times New Roman" w:hAnsi="Times New Roman" w:cs="Times New Roman"/>
          <w:b/>
          <w:bCs/>
          <w:i/>
          <w:color w:val="333333"/>
          <w:sz w:val="24"/>
          <w:szCs w:val="24"/>
        </w:rPr>
      </w:pPr>
      <w:r w:rsidRPr="00750EC4">
        <w:rPr>
          <w:rFonts w:ascii="Times New Roman" w:eastAsia="Times New Roman" w:hAnsi="Times New Roman" w:cs="Times New Roman"/>
          <w:b/>
          <w:bCs/>
          <w:i/>
          <w:color w:val="333333"/>
          <w:sz w:val="24"/>
          <w:szCs w:val="24"/>
        </w:rPr>
        <w:t xml:space="preserve">H2A </w:t>
      </w:r>
      <w:del w:id="179" w:author="Paul" w:date="2015-08-29T01:16:00Z">
        <w:r w:rsidRPr="00750EC4" w:rsidDel="003776BA">
          <w:rPr>
            <w:rFonts w:ascii="Times New Roman" w:eastAsia="Times New Roman" w:hAnsi="Times New Roman" w:cs="Times New Roman"/>
            <w:b/>
            <w:bCs/>
            <w:i/>
            <w:color w:val="333333"/>
            <w:sz w:val="24"/>
            <w:szCs w:val="24"/>
          </w:rPr>
          <w:delText>core type</w:delText>
        </w:r>
      </w:del>
      <w:ins w:id="180" w:author="Paul" w:date="2015-08-29T01:16:00Z">
        <w:r w:rsidR="003776BA">
          <w:rPr>
            <w:rFonts w:ascii="Times New Roman" w:eastAsia="Times New Roman" w:hAnsi="Times New Roman" w:cs="Times New Roman"/>
            <w:b/>
            <w:bCs/>
            <w:i/>
            <w:color w:val="333333"/>
            <w:sz w:val="24"/>
            <w:szCs w:val="24"/>
          </w:rPr>
          <w:t>family</w:t>
        </w:r>
      </w:ins>
    </w:p>
    <w:p w14:paraId="6EE25E1E" w14:textId="76945E8D" w:rsidR="009740A9" w:rsidRPr="00750EC4" w:rsidRDefault="009740A9" w:rsidP="009740A9">
      <w:pPr>
        <w:spacing w:before="240" w:after="240" w:line="360" w:lineRule="auto"/>
        <w:outlineLvl w:val="3"/>
        <w:rPr>
          <w:rFonts w:ascii="Times New Roman" w:eastAsia="Times New Roman" w:hAnsi="Times New Roman" w:cs="Times New Roman"/>
          <w:b/>
          <w:bCs/>
          <w:color w:val="333333"/>
          <w:sz w:val="24"/>
          <w:szCs w:val="24"/>
        </w:rPr>
      </w:pPr>
      <w:r w:rsidRPr="00750EC4">
        <w:rPr>
          <w:rFonts w:ascii="Times New Roman" w:hAnsi="Times New Roman" w:cs="Times New Roman"/>
          <w:color w:val="2E2E2E"/>
          <w:sz w:val="24"/>
          <w:szCs w:val="24"/>
          <w:shd w:val="clear" w:color="auto" w:fill="FFFFFF"/>
        </w:rPr>
        <w:t>Histone H2A has the highest number of known variants</w:t>
      </w:r>
      <w:r w:rsidR="00E83344" w:rsidRPr="00750EC4">
        <w:rPr>
          <w:rFonts w:ascii="Times New Roman" w:hAnsi="Times New Roman" w:cs="Times New Roman"/>
          <w:color w:val="2E2E2E"/>
          <w:sz w:val="24"/>
          <w:szCs w:val="24"/>
          <w:shd w:val="clear" w:color="auto" w:fill="FFFFFF"/>
        </w:rPr>
        <w:t xml:space="preserve"> (six models in the database)</w:t>
      </w:r>
      <w:r w:rsidRPr="00750EC4">
        <w:rPr>
          <w:rFonts w:ascii="Times New Roman" w:eastAsia="Times New Roman" w:hAnsi="Times New Roman" w:cs="Times New Roman"/>
          <w:color w:val="333333"/>
          <w:sz w:val="24"/>
          <w:szCs w:val="24"/>
        </w:rPr>
        <w:t>, some of which are relatively well characterized:</w:t>
      </w:r>
    </w:p>
    <w:p w14:paraId="7D419058" w14:textId="48662764" w:rsidR="009740A9" w:rsidRPr="00750EC4" w:rsidRDefault="009740A9" w:rsidP="009740A9">
      <w:pPr>
        <w:pStyle w:val="ListParagraph"/>
        <w:numPr>
          <w:ilvl w:val="0"/>
          <w:numId w:val="2"/>
        </w:num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H2A.X is the most common</w:t>
      </w:r>
      <w:ins w:id="181" w:author="Paul" w:date="2015-08-29T10:54:00Z">
        <w:r w:rsidR="00497179">
          <w:rPr>
            <w:rFonts w:ascii="Times New Roman" w:eastAsia="Times New Roman" w:hAnsi="Times New Roman" w:cs="Times New Roman"/>
            <w:color w:val="333333"/>
            <w:sz w:val="24"/>
            <w:szCs w:val="24"/>
          </w:rPr>
          <w:t xml:space="preserve"> H2A variant</w:t>
        </w:r>
      </w:ins>
      <w:r w:rsidRPr="00750EC4">
        <w:rPr>
          <w:rFonts w:ascii="Times New Roman" w:eastAsia="Times New Roman" w:hAnsi="Times New Roman" w:cs="Times New Roman"/>
          <w:color w:val="333333"/>
          <w:sz w:val="24"/>
          <w:szCs w:val="24"/>
        </w:rPr>
        <w:t xml:space="preserve">, with </w:t>
      </w:r>
      <w:del w:id="182" w:author="Paul" w:date="2015-08-29T01:16:00Z">
        <w:r w:rsidRPr="00750EC4" w:rsidDel="003776BA">
          <w:rPr>
            <w:rFonts w:ascii="Times New Roman" w:eastAsia="Times New Roman" w:hAnsi="Times New Roman" w:cs="Times New Roman"/>
            <w:color w:val="333333"/>
            <w:sz w:val="24"/>
            <w:szCs w:val="24"/>
          </w:rPr>
          <w:delText xml:space="preserve">notable </w:delText>
        </w:r>
      </w:del>
      <w:ins w:id="183" w:author="Paul" w:date="2015-08-29T01:16:00Z">
        <w:r w:rsidR="003776BA">
          <w:rPr>
            <w:rFonts w:ascii="Times New Roman" w:eastAsia="Times New Roman" w:hAnsi="Times New Roman" w:cs="Times New Roman"/>
            <w:color w:val="333333"/>
            <w:sz w:val="24"/>
            <w:szCs w:val="24"/>
          </w:rPr>
          <w:t>the defining</w:t>
        </w:r>
        <w:r w:rsidR="003776BA" w:rsidRPr="00750EC4">
          <w:rPr>
            <w:rFonts w:ascii="Times New Roman" w:eastAsia="Times New Roman" w:hAnsi="Times New Roman" w:cs="Times New Roman"/>
            <w:color w:val="333333"/>
            <w:sz w:val="24"/>
            <w:szCs w:val="24"/>
          </w:rPr>
          <w:t xml:space="preserve"> </w:t>
        </w:r>
      </w:ins>
      <w:r w:rsidRPr="00750EC4">
        <w:rPr>
          <w:rFonts w:ascii="Times New Roman" w:eastAsia="Times New Roman" w:hAnsi="Times New Roman" w:cs="Times New Roman"/>
          <w:color w:val="333333"/>
          <w:sz w:val="24"/>
          <w:szCs w:val="24"/>
        </w:rPr>
        <w:t xml:space="preserve">sequence motif </w:t>
      </w:r>
      <w:proofErr w:type="gramStart"/>
      <w:r w:rsidRPr="00750EC4">
        <w:rPr>
          <w:rFonts w:ascii="Times New Roman" w:eastAsia="Times New Roman" w:hAnsi="Times New Roman" w:cs="Times New Roman"/>
          <w:color w:val="333333"/>
          <w:sz w:val="24"/>
          <w:szCs w:val="24"/>
        </w:rPr>
        <w:t>‘SQ(</w:t>
      </w:r>
      <w:proofErr w:type="gramEnd"/>
      <w:r w:rsidRPr="00750EC4">
        <w:rPr>
          <w:rFonts w:ascii="Times New Roman" w:eastAsia="Times New Roman" w:hAnsi="Times New Roman" w:cs="Times New Roman"/>
          <w:color w:val="333333"/>
          <w:sz w:val="24"/>
          <w:szCs w:val="24"/>
        </w:rPr>
        <w:t>E/</w:t>
      </w:r>
      <w:del w:id="184" w:author="Paul" w:date="2015-08-29T09:15:00Z">
        <w:r w:rsidRPr="00750EC4" w:rsidDel="0092222C">
          <w:rPr>
            <w:rFonts w:ascii="Times New Roman" w:eastAsia="Times New Roman" w:hAnsi="Times New Roman" w:cs="Times New Roman"/>
            <w:color w:val="333333"/>
            <w:sz w:val="24"/>
            <w:szCs w:val="24"/>
          </w:rPr>
          <w:delText>I</w:delText>
        </w:r>
      </w:del>
      <w:ins w:id="185" w:author="Paul" w:date="2015-08-29T09:15:00Z">
        <w:r w:rsidR="0092222C">
          <w:rPr>
            <w:rFonts w:ascii="Times New Roman" w:eastAsia="Times New Roman" w:hAnsi="Times New Roman" w:cs="Times New Roman"/>
            <w:color w:val="333333"/>
            <w:sz w:val="24"/>
            <w:szCs w:val="24"/>
          </w:rPr>
          <w:t>D</w:t>
        </w:r>
      </w:ins>
      <w:r w:rsidRPr="00750EC4">
        <w:rPr>
          <w:rFonts w:ascii="Times New Roman" w:eastAsia="Times New Roman" w:hAnsi="Times New Roman" w:cs="Times New Roman"/>
          <w:color w:val="333333"/>
          <w:sz w:val="24"/>
          <w:szCs w:val="24"/>
        </w:rPr>
        <w:t xml:space="preserve">)Y’, </w:t>
      </w:r>
      <w:del w:id="186" w:author="Paul" w:date="2015-08-29T16:44:00Z">
        <w:r w:rsidRPr="00750EC4" w:rsidDel="00C907B1">
          <w:rPr>
            <w:rFonts w:ascii="Times New Roman" w:eastAsia="Times New Roman" w:hAnsi="Times New Roman" w:cs="Times New Roman"/>
            <w:color w:val="333333"/>
            <w:sz w:val="24"/>
            <w:szCs w:val="24"/>
          </w:rPr>
          <w:delText>which is involved</w:delText>
        </w:r>
      </w:del>
      <w:ins w:id="187" w:author="Paul" w:date="2015-08-29T16:44:00Z">
        <w:r w:rsidR="00C907B1">
          <w:rPr>
            <w:rFonts w:ascii="Times New Roman" w:eastAsia="Times New Roman" w:hAnsi="Times New Roman" w:cs="Times New Roman"/>
            <w:color w:val="333333"/>
            <w:sz w:val="24"/>
            <w:szCs w:val="24"/>
          </w:rPr>
          <w:t>becomes phosphorylated</w:t>
        </w:r>
      </w:ins>
      <w:r w:rsidRPr="00750EC4">
        <w:rPr>
          <w:rFonts w:ascii="Times New Roman" w:eastAsia="Times New Roman" w:hAnsi="Times New Roman" w:cs="Times New Roman"/>
          <w:color w:val="333333"/>
          <w:sz w:val="24"/>
          <w:szCs w:val="24"/>
        </w:rPr>
        <w:t xml:space="preserve"> </w:t>
      </w:r>
      <w:del w:id="188" w:author="Paul" w:date="2015-08-29T16:44:00Z">
        <w:r w:rsidRPr="00750EC4" w:rsidDel="00C907B1">
          <w:rPr>
            <w:rFonts w:ascii="Times New Roman" w:eastAsia="Times New Roman" w:hAnsi="Times New Roman" w:cs="Times New Roman"/>
            <w:color w:val="333333"/>
            <w:sz w:val="24"/>
            <w:szCs w:val="24"/>
          </w:rPr>
          <w:delText xml:space="preserve">in </w:delText>
        </w:r>
      </w:del>
      <w:ins w:id="189" w:author="Paul" w:date="2015-08-29T16:44:00Z">
        <w:r w:rsidR="00C907B1">
          <w:rPr>
            <w:rFonts w:ascii="Times New Roman" w:eastAsia="Times New Roman" w:hAnsi="Times New Roman" w:cs="Times New Roman"/>
            <w:color w:val="333333"/>
            <w:sz w:val="24"/>
            <w:szCs w:val="24"/>
          </w:rPr>
          <w:t>during the</w:t>
        </w:r>
        <w:r w:rsidR="00C907B1" w:rsidRPr="00750EC4">
          <w:rPr>
            <w:rFonts w:ascii="Times New Roman" w:eastAsia="Times New Roman" w:hAnsi="Times New Roman" w:cs="Times New Roman"/>
            <w:color w:val="333333"/>
            <w:sz w:val="24"/>
            <w:szCs w:val="24"/>
          </w:rPr>
          <w:t xml:space="preserve"> </w:t>
        </w:r>
      </w:ins>
      <w:r w:rsidRPr="00750EC4">
        <w:rPr>
          <w:rFonts w:ascii="Times New Roman" w:eastAsia="Times New Roman" w:hAnsi="Times New Roman" w:cs="Times New Roman"/>
          <w:color w:val="333333"/>
          <w:sz w:val="24"/>
          <w:szCs w:val="24"/>
        </w:rPr>
        <w:t>DNA damage response, chromatin remodel</w:t>
      </w:r>
      <w:del w:id="190" w:author="Paul" w:date="2015-08-29T01:17:00Z">
        <w:r w:rsidRPr="00750EC4" w:rsidDel="003776BA">
          <w:rPr>
            <w:rFonts w:ascii="Times New Roman" w:eastAsia="Times New Roman" w:hAnsi="Times New Roman" w:cs="Times New Roman"/>
            <w:color w:val="333333"/>
            <w:sz w:val="24"/>
            <w:szCs w:val="24"/>
          </w:rPr>
          <w:delText>l</w:delText>
        </w:r>
      </w:del>
      <w:r w:rsidRPr="00750EC4">
        <w:rPr>
          <w:rFonts w:ascii="Times New Roman" w:eastAsia="Times New Roman" w:hAnsi="Times New Roman" w:cs="Times New Roman"/>
          <w:color w:val="333333"/>
          <w:sz w:val="24"/>
          <w:szCs w:val="24"/>
        </w:rPr>
        <w:t xml:space="preserve">ing, and X chromosome inactivation in somatic cells. H2A.X </w:t>
      </w:r>
      <w:del w:id="191" w:author="Paul" w:date="2015-08-29T10:55:00Z">
        <w:r w:rsidRPr="00750EC4" w:rsidDel="00497179">
          <w:rPr>
            <w:rFonts w:ascii="Times New Roman" w:eastAsia="Times New Roman" w:hAnsi="Times New Roman" w:cs="Times New Roman"/>
            <w:color w:val="333333"/>
            <w:sz w:val="24"/>
            <w:szCs w:val="24"/>
          </w:rPr>
          <w:delText xml:space="preserve">has </w:delText>
        </w:r>
      </w:del>
      <w:del w:id="192" w:author="Paul" w:date="2015-08-29T01:17:00Z">
        <w:r w:rsidRPr="00750EC4" w:rsidDel="003776BA">
          <w:rPr>
            <w:rFonts w:ascii="Times New Roman" w:eastAsia="Times New Roman" w:hAnsi="Times New Roman" w:cs="Times New Roman"/>
            <w:color w:val="333333"/>
            <w:sz w:val="24"/>
            <w:szCs w:val="24"/>
          </w:rPr>
          <w:delText>emerged</w:delText>
        </w:r>
      </w:del>
      <w:ins w:id="193" w:author="Paul" w:date="2015-08-29T10:55:00Z">
        <w:r w:rsidR="00497179">
          <w:rPr>
            <w:rFonts w:ascii="Times New Roman" w:eastAsia="Times New Roman" w:hAnsi="Times New Roman" w:cs="Times New Roman"/>
            <w:color w:val="333333"/>
            <w:sz w:val="24"/>
            <w:szCs w:val="24"/>
          </w:rPr>
          <w:t xml:space="preserve">and canonical H2A </w:t>
        </w:r>
        <w:proofErr w:type="spellStart"/>
        <w:r w:rsidR="00497179">
          <w:rPr>
            <w:rFonts w:ascii="Times New Roman" w:eastAsia="Times New Roman" w:hAnsi="Times New Roman" w:cs="Times New Roman"/>
            <w:color w:val="333333"/>
            <w:sz w:val="24"/>
            <w:szCs w:val="24"/>
          </w:rPr>
          <w:t>have</w:t>
        </w:r>
      </w:ins>
      <w:del w:id="194" w:author="Paul" w:date="2015-08-29T01:17:00Z">
        <w:r w:rsidRPr="00750EC4" w:rsidDel="003776BA">
          <w:rPr>
            <w:rFonts w:ascii="Times New Roman" w:eastAsia="Times New Roman" w:hAnsi="Times New Roman" w:cs="Times New Roman"/>
            <w:color w:val="333333"/>
            <w:sz w:val="24"/>
            <w:szCs w:val="24"/>
          </w:rPr>
          <w:delText xml:space="preserve"> </w:delText>
        </w:r>
      </w:del>
      <w:ins w:id="195" w:author="Paul" w:date="2015-08-29T01:17:00Z">
        <w:r w:rsidR="003776BA">
          <w:rPr>
            <w:rFonts w:ascii="Times New Roman" w:eastAsia="Times New Roman" w:hAnsi="Times New Roman" w:cs="Times New Roman"/>
            <w:color w:val="333333"/>
            <w:sz w:val="24"/>
            <w:szCs w:val="24"/>
          </w:rPr>
          <w:t>div</w:t>
        </w:r>
        <w:r w:rsidR="003776BA" w:rsidRPr="00750EC4">
          <w:rPr>
            <w:rFonts w:ascii="Times New Roman" w:eastAsia="Times New Roman" w:hAnsi="Times New Roman" w:cs="Times New Roman"/>
            <w:color w:val="333333"/>
            <w:sz w:val="24"/>
            <w:szCs w:val="24"/>
          </w:rPr>
          <w:t>erged</w:t>
        </w:r>
        <w:proofErr w:type="spellEnd"/>
        <w:r w:rsidR="003776BA" w:rsidRPr="00750EC4">
          <w:rPr>
            <w:rFonts w:ascii="Times New Roman" w:eastAsia="Times New Roman" w:hAnsi="Times New Roman" w:cs="Times New Roman"/>
            <w:color w:val="333333"/>
            <w:sz w:val="24"/>
            <w:szCs w:val="24"/>
          </w:rPr>
          <w:t xml:space="preserve"> </w:t>
        </w:r>
      </w:ins>
      <w:r w:rsidRPr="00750EC4">
        <w:rPr>
          <w:rFonts w:ascii="Times New Roman" w:eastAsia="Times New Roman" w:hAnsi="Times New Roman" w:cs="Times New Roman"/>
          <w:color w:val="333333"/>
          <w:sz w:val="24"/>
          <w:szCs w:val="24"/>
        </w:rPr>
        <w:t>several times in phylogenetic history</w:t>
      </w:r>
      <w:del w:id="196" w:author="Paul" w:date="2015-08-29T10:55:00Z">
        <w:r w:rsidRPr="00750EC4" w:rsidDel="00497179">
          <w:rPr>
            <w:rFonts w:ascii="Times New Roman" w:eastAsia="Times New Roman" w:hAnsi="Times New Roman" w:cs="Times New Roman"/>
            <w:color w:val="333333"/>
            <w:sz w:val="24"/>
            <w:szCs w:val="24"/>
          </w:rPr>
          <w:delText xml:space="preserve"> </w:delText>
        </w:r>
      </w:del>
      <w:del w:id="197" w:author="Paul" w:date="2015-08-29T01:17:00Z">
        <w:r w:rsidRPr="00750EC4" w:rsidDel="003776BA">
          <w:rPr>
            <w:rFonts w:ascii="Times New Roman" w:eastAsia="Times New Roman" w:hAnsi="Times New Roman" w:cs="Times New Roman"/>
            <w:color w:val="333333"/>
            <w:sz w:val="24"/>
            <w:szCs w:val="24"/>
          </w:rPr>
          <w:delText xml:space="preserve">of </w:delText>
        </w:r>
      </w:del>
      <w:del w:id="198" w:author="Paul" w:date="2015-08-29T10:55:00Z">
        <w:r w:rsidRPr="00750EC4" w:rsidDel="00497179">
          <w:rPr>
            <w:rFonts w:ascii="Times New Roman" w:eastAsia="Times New Roman" w:hAnsi="Times New Roman" w:cs="Times New Roman"/>
            <w:color w:val="333333"/>
            <w:sz w:val="24"/>
            <w:szCs w:val="24"/>
          </w:rPr>
          <w:delText>H2A</w:delText>
        </w:r>
      </w:del>
      <w:ins w:id="199" w:author="Paul" w:date="2015-08-29T01:17:00Z">
        <w:r w:rsidR="003776BA">
          <w:rPr>
            <w:rFonts w:ascii="Times New Roman" w:eastAsia="Times New Roman" w:hAnsi="Times New Roman" w:cs="Times New Roman"/>
            <w:color w:val="333333"/>
            <w:sz w:val="24"/>
            <w:szCs w:val="24"/>
          </w:rPr>
          <w:t>,</w:t>
        </w:r>
      </w:ins>
      <w:r w:rsidRPr="00750EC4">
        <w:rPr>
          <w:rFonts w:ascii="Times New Roman" w:eastAsia="Times New Roman" w:hAnsi="Times New Roman" w:cs="Times New Roman"/>
          <w:color w:val="333333"/>
          <w:sz w:val="24"/>
          <w:szCs w:val="24"/>
        </w:rPr>
        <w:t xml:space="preserve"> but each H2A.X version is characterized by similar structure and function</w:t>
      </w:r>
      <w:ins w:id="200" w:author="Paul" w:date="2015-08-29T10:56:00Z">
        <w:r w:rsidR="00497179">
          <w:rPr>
            <w:rFonts w:ascii="Times New Roman" w:eastAsia="Times New Roman" w:hAnsi="Times New Roman" w:cs="Times New Roman"/>
            <w:color w:val="333333"/>
            <w:sz w:val="24"/>
            <w:szCs w:val="24"/>
          </w:rPr>
          <w:t>, suggesting it may represent the ancestral state</w:t>
        </w:r>
      </w:ins>
      <w:r w:rsidRPr="00750EC4">
        <w:rPr>
          <w:rFonts w:ascii="Times New Roman" w:eastAsia="Times New Roman" w:hAnsi="Times New Roman" w:cs="Times New Roman"/>
          <w:color w:val="333333"/>
          <w:sz w:val="24"/>
          <w:szCs w:val="24"/>
        </w:rPr>
        <w:t xml:space="preserve">. </w:t>
      </w:r>
    </w:p>
    <w:p w14:paraId="574B6C17" w14:textId="78AC9567" w:rsidR="009740A9" w:rsidRPr="00750EC4" w:rsidRDefault="009740A9" w:rsidP="009740A9">
      <w:pPr>
        <w:pStyle w:val="ListParagraph"/>
        <w:numPr>
          <w:ilvl w:val="0"/>
          <w:numId w:val="2"/>
        </w:num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lastRenderedPageBreak/>
        <w:t>H2A.Z regulates transcription, DNA repair, suppression of antisense RNA, and Polymerase II recruitment. Notable features of H2A.Z include a large hydrophobic patch, a sequence motif ‘DEELD,’ a one amino acid insertion in loop1,and a one amino acid deletion in the docking</w:t>
      </w:r>
      <w:ins w:id="201" w:author="Paul" w:date="2015-08-29T10:54:00Z">
        <w:r w:rsidR="00497179">
          <w:rPr>
            <w:rFonts w:ascii="Times New Roman" w:eastAsia="Times New Roman" w:hAnsi="Times New Roman" w:cs="Times New Roman"/>
            <w:color w:val="333333"/>
            <w:sz w:val="24"/>
            <w:szCs w:val="24"/>
          </w:rPr>
          <w:t xml:space="preserve"> domain</w:t>
        </w:r>
      </w:ins>
      <w:r w:rsidRPr="00750EC4">
        <w:rPr>
          <w:rFonts w:ascii="Times New Roman" w:eastAsia="Times New Roman" w:hAnsi="Times New Roman" w:cs="Times New Roman"/>
          <w:color w:val="333333"/>
          <w:sz w:val="24"/>
          <w:szCs w:val="24"/>
        </w:rPr>
        <w:t>.</w:t>
      </w:r>
      <w:r w:rsidR="00BD7068" w:rsidRPr="00750EC4">
        <w:rPr>
          <w:rFonts w:ascii="Times New Roman" w:eastAsia="Times New Roman" w:hAnsi="Times New Roman" w:cs="Times New Roman"/>
          <w:color w:val="333333"/>
          <w:sz w:val="24"/>
          <w:szCs w:val="24"/>
        </w:rPr>
        <w:t xml:space="preserve"> </w:t>
      </w:r>
      <w:r w:rsidR="00BD7068" w:rsidRPr="00750EC4">
        <w:rPr>
          <w:rFonts w:ascii="Times New Roman" w:hAnsi="Times New Roman" w:cs="Times New Roman"/>
          <w:color w:val="000000"/>
          <w:sz w:val="24"/>
          <w:szCs w:val="24"/>
          <w:shd w:val="clear" w:color="auto" w:fill="FFFFFF"/>
        </w:rPr>
        <w:t xml:space="preserve">Isoform H2A.Z.2 </w:t>
      </w:r>
      <w:r w:rsidR="00A81DF2" w:rsidRPr="00750EC4">
        <w:rPr>
          <w:rFonts w:ascii="Times New Roman" w:hAnsi="Times New Roman" w:cs="Times New Roman"/>
          <w:color w:val="000000"/>
          <w:sz w:val="24"/>
          <w:szCs w:val="24"/>
          <w:shd w:val="clear" w:color="auto" w:fill="FFFFFF"/>
        </w:rPr>
        <w:t>was shown to be driving the progression</w:t>
      </w:r>
      <w:r w:rsidR="00BD7068" w:rsidRPr="00750EC4">
        <w:rPr>
          <w:rFonts w:ascii="Times New Roman" w:hAnsi="Times New Roman" w:cs="Times New Roman"/>
          <w:color w:val="000000"/>
          <w:sz w:val="24"/>
          <w:szCs w:val="24"/>
          <w:shd w:val="clear" w:color="auto" w:fill="FFFFFF"/>
        </w:rPr>
        <w:t xml:space="preserve"> of malignant melanoma (</w:t>
      </w:r>
      <w:r w:rsidR="00BD7068" w:rsidRPr="00750EC4">
        <w:rPr>
          <w:rFonts w:ascii="Times New Roman" w:hAnsi="Times New Roman" w:cs="Times New Roman"/>
          <w:color w:val="575757"/>
          <w:sz w:val="24"/>
          <w:szCs w:val="24"/>
          <w:shd w:val="clear" w:color="auto" w:fill="FFFFFF"/>
        </w:rPr>
        <w:t>26051178).</w:t>
      </w:r>
      <w:ins w:id="202" w:author="Eli D" w:date="2015-08-25T00:33:00Z">
        <w:r w:rsidR="00F071B1">
          <w:rPr>
            <w:rFonts w:ascii="Times New Roman" w:hAnsi="Times New Roman" w:cs="Times New Roman"/>
            <w:color w:val="575757"/>
            <w:sz w:val="24"/>
            <w:szCs w:val="24"/>
            <w:shd w:val="clear" w:color="auto" w:fill="FFFFFF"/>
          </w:rPr>
          <w:t xml:space="preserve"> </w:t>
        </w:r>
        <w:r w:rsidR="00F071B1">
          <w:rPr>
            <w:rFonts w:ascii="Times New Roman" w:hAnsi="Times New Roman" w:cs="Times New Roman"/>
            <w:color w:val="575757"/>
            <w:sz w:val="24"/>
            <w:szCs w:val="24"/>
            <w:shd w:val="clear" w:color="auto" w:fill="FFFFFF"/>
          </w:rPr>
          <w:fldChar w:fldCharType="begin" w:fldLock="1"/>
        </w:r>
      </w:ins>
      <w:r w:rsidR="00F071B1">
        <w:rPr>
          <w:rFonts w:ascii="Times New Roman" w:hAnsi="Times New Roman" w:cs="Times New Roman"/>
          <w:color w:val="575757"/>
          <w:sz w:val="24"/>
          <w:szCs w:val="24"/>
          <w:shd w:val="clear" w:color="auto" w:fill="FFFFFF"/>
        </w:rPr>
        <w:instrText>ADDIN CSL_CITATION { "citationItems" : [ { "id" : "ITEM-1", "itemData" : { "DOI" : "10.1186/1471-2148-9-31", "ISSN" : "1471-2148", "PMID" : "19193230", "abstract" : "BACKGROUND: The histone H2A family encompasses the greatest number of core histone variants of which the replacement variant H2A.Z is currently one of the most heavily studied. No clear mechanism for the functional variability that H2A.Z imparts to chromatin has yet been proposed. While most of the past studies have referred to H2A.Z generically as a single protein, in vertebrates it is a mixture of two protein forms H2A.Z-1 (previously H2A.Z) and H2A.Z-2 (previously H2A.F/Z or H2A.V) that differ by three amino acids.\n\nRESULTS: We have performed an extensive study on the long-term evolution of H2A.Z across metazoans with special emphasis on the possible selective mechanisms responsible for the differentiation between H2A.Z-1 and H2A.Z-2. Our results reveal a common origin of both forms early in chordate evolution. The evolutionary process responsible for the differentiation involves refined stepwise mutation change within the codons of the three differential residues. This eventually led to differences in the intensity of the selective constraints acting upon the different H2A.Z forms in vertebrates.\n\nCONCLUSION: The results presented in this work definitively reveal that the existence of H2A.Z-1 and H2A.Z-2 is not a whim of random genetic drift. Our analyses demonstrate that H2A.Z-2 is not only subject to a strong purifying selection but it is significantly more evolutionarily constrained than H2A.Z-1. Whether or not the evolutionary drift between H2A.Z-1 and H2A.Z-2 has resulted in a functional diversification of these proteins awaits further research. Nevertheless, the present work suggests that in the process of their differently constrained evolutionary pathways, these two forms may have acquired new or complementary functions.", "author" : [ { "dropping-particle" : "", "family" : "Eir\u00edn-L\u00f3pez", "given" : "Jos\u00e9 M", "non-dropping-particle" : "", "parse-names" : false, "suffix" : "" }, { "dropping-particle" : "", "family" : "Gonz\u00e1lez-Romero", "given" : "Rodrigo", "non-dropping-particle" : "", "parse-names" : false, "suffix" : "" }, { "dropping-particle" : "", "family" : "Dryhurst", "given" : "Deanna", "non-dropping-particle" : "", "parse-names" : false, "suffix" : "" }, { "dropping-particle" : "", "family" : "Ishibashi", "given" : "Toyotaka", "non-dropping-particle" : "", "parse-names" : false, "suffix" : "" }, { "dropping-particle" : "", "family" : "Ausi\u00f3", "given" : "Juan", "non-dropping-particle" : "", "parse-names" : false, "suffix" : "" } ], "container-title" : "BMC evolutionary biology", "id" : "ITEM-1", "issue" : "1", "issued" : { "date-parts" : [ [ "2009", "1" ] ] }, "page" : "31", "title" : "The evolutionary differentiation of two histone H2A.Z variants in chordates (H2A.Z-1 and H2A.Z-2) is mediated by a stepwise mutation process that affects three amino acid residues.", "type" : "article-journal", "volume" : "9" }, "uris" : [ "http://www.mendeley.com/documents/?uuid=ec213a8f-fca8-42e7-9b3b-a7ef69946385" ] } ], "mendeley" : { "formattedCitation" : "(5)", "plainTextFormattedCitation" : "(5)", "previouslyFormattedCitation" : "(Eir\u00edn-L\u00f3pez, Gonz\u00e1lez-Romero, Dryhurst, Ishibashi, &amp; Ausi\u00f3, 2009)" }, "properties" : { "noteIndex" : 0 }, "schema" : "https://github.com/citation-style-language/schema/raw/master/csl-citation.json" }</w:instrText>
      </w:r>
      <w:r w:rsidR="00F071B1">
        <w:rPr>
          <w:rFonts w:ascii="Times New Roman" w:hAnsi="Times New Roman" w:cs="Times New Roman"/>
          <w:color w:val="575757"/>
          <w:sz w:val="24"/>
          <w:szCs w:val="24"/>
          <w:shd w:val="clear" w:color="auto" w:fill="FFFFFF"/>
        </w:rPr>
        <w:fldChar w:fldCharType="separate"/>
      </w:r>
      <w:r w:rsidR="00F071B1" w:rsidRPr="00F071B1">
        <w:rPr>
          <w:rFonts w:ascii="Times New Roman" w:hAnsi="Times New Roman" w:cs="Times New Roman"/>
          <w:noProof/>
          <w:color w:val="575757"/>
          <w:sz w:val="24"/>
          <w:szCs w:val="24"/>
          <w:shd w:val="clear" w:color="auto" w:fill="FFFFFF"/>
        </w:rPr>
        <w:t>(5)</w:t>
      </w:r>
      <w:ins w:id="203" w:author="Eli D" w:date="2015-08-25T00:33:00Z">
        <w:r w:rsidR="00F071B1">
          <w:rPr>
            <w:rFonts w:ascii="Times New Roman" w:hAnsi="Times New Roman" w:cs="Times New Roman"/>
            <w:color w:val="575757"/>
            <w:sz w:val="24"/>
            <w:szCs w:val="24"/>
            <w:shd w:val="clear" w:color="auto" w:fill="FFFFFF"/>
          </w:rPr>
          <w:fldChar w:fldCharType="end"/>
        </w:r>
      </w:ins>
    </w:p>
    <w:p w14:paraId="037E8C65" w14:textId="7DE1D860" w:rsidR="009740A9" w:rsidRPr="00750EC4" w:rsidRDefault="009740A9" w:rsidP="009740A9">
      <w:pPr>
        <w:pStyle w:val="ListParagraph"/>
        <w:numPr>
          <w:ilvl w:val="0"/>
          <w:numId w:val="2"/>
        </w:numPr>
        <w:spacing w:after="240" w:line="384" w:lineRule="atLeast"/>
        <w:rPr>
          <w:rFonts w:ascii="Times New Roman" w:eastAsia="Times New Roman" w:hAnsi="Times New Roman" w:cs="Times New Roman"/>
          <w:color w:val="333333"/>
          <w:sz w:val="24"/>
          <w:szCs w:val="24"/>
        </w:rPr>
      </w:pPr>
      <w:proofErr w:type="gramStart"/>
      <w:r w:rsidRPr="00750EC4">
        <w:rPr>
          <w:rFonts w:ascii="Times New Roman" w:eastAsia="Times New Roman" w:hAnsi="Times New Roman" w:cs="Times New Roman"/>
          <w:color w:val="333333"/>
          <w:sz w:val="24"/>
          <w:szCs w:val="24"/>
        </w:rPr>
        <w:t>macroH2A</w:t>
      </w:r>
      <w:proofErr w:type="gramEnd"/>
      <w:r w:rsidRPr="00750EC4">
        <w:rPr>
          <w:rFonts w:ascii="Times New Roman" w:eastAsia="Times New Roman" w:hAnsi="Times New Roman" w:cs="Times New Roman"/>
          <w:color w:val="333333"/>
          <w:sz w:val="24"/>
          <w:szCs w:val="24"/>
        </w:rPr>
        <w:t xml:space="preserve"> contains a histone fold domain and an extra C-terminal macro domain which can bind ADP. This histone variant is used in X-inactivation and transcriptional regulation. Structures of both domains are available, but</w:t>
      </w:r>
      <w:ins w:id="204" w:author="Paul" w:date="2015-08-29T10:57:00Z">
        <w:r w:rsidR="00497179">
          <w:rPr>
            <w:rFonts w:ascii="Times New Roman" w:eastAsia="Times New Roman" w:hAnsi="Times New Roman" w:cs="Times New Roman"/>
            <w:color w:val="333333"/>
            <w:sz w:val="24"/>
            <w:szCs w:val="24"/>
          </w:rPr>
          <w:t xml:space="preserve"> the</w:t>
        </w:r>
      </w:ins>
      <w:r w:rsidRPr="00750EC4">
        <w:rPr>
          <w:rFonts w:ascii="Times New Roman" w:eastAsia="Times New Roman" w:hAnsi="Times New Roman" w:cs="Times New Roman"/>
          <w:color w:val="333333"/>
          <w:sz w:val="24"/>
          <w:szCs w:val="24"/>
        </w:rPr>
        <w:t xml:space="preserve"> inter-domain linker is too flexible to be crystalized.</w:t>
      </w:r>
    </w:p>
    <w:p w14:paraId="28DCB098" w14:textId="46872BB0" w:rsidR="009740A9" w:rsidRPr="00750EC4" w:rsidRDefault="009740A9" w:rsidP="009740A9">
      <w:pPr>
        <w:pStyle w:val="ListParagraph"/>
        <w:numPr>
          <w:ilvl w:val="0"/>
          <w:numId w:val="2"/>
        </w:num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H2A.B is a rapidly evolving </w:t>
      </w:r>
      <w:r w:rsidRPr="00497179">
        <w:rPr>
          <w:rFonts w:ascii="Times New Roman" w:eastAsia="Times New Roman" w:hAnsi="Times New Roman" w:cs="Times New Roman"/>
          <w:bCs/>
          <w:color w:val="333333"/>
          <w:sz w:val="24"/>
          <w:szCs w:val="24"/>
          <w:rPrChange w:id="205" w:author="Paul" w:date="2015-08-29T10:58:00Z">
            <w:rPr>
              <w:rFonts w:ascii="Times New Roman" w:eastAsia="Times New Roman" w:hAnsi="Times New Roman" w:cs="Times New Roman"/>
              <w:b/>
              <w:bCs/>
              <w:color w:val="333333"/>
              <w:sz w:val="24"/>
              <w:szCs w:val="24"/>
            </w:rPr>
          </w:rPrChange>
        </w:rPr>
        <w:t>B</w:t>
      </w:r>
      <w:r w:rsidRPr="00750EC4">
        <w:rPr>
          <w:rFonts w:ascii="Times New Roman" w:eastAsia="Times New Roman" w:hAnsi="Times New Roman" w:cs="Times New Roman"/>
          <w:color w:val="333333"/>
          <w:sz w:val="24"/>
          <w:szCs w:val="24"/>
        </w:rPr>
        <w:t>arr body deficient variant, known for its involv</w:t>
      </w:r>
      <w:ins w:id="206" w:author="Paul" w:date="2015-08-29T10:58:00Z">
        <w:r w:rsidR="00497179">
          <w:rPr>
            <w:rFonts w:ascii="Times New Roman" w:eastAsia="Times New Roman" w:hAnsi="Times New Roman" w:cs="Times New Roman"/>
            <w:color w:val="333333"/>
            <w:sz w:val="24"/>
            <w:szCs w:val="24"/>
          </w:rPr>
          <w:t>e</w:t>
        </w:r>
      </w:ins>
      <w:r w:rsidRPr="00750EC4">
        <w:rPr>
          <w:rFonts w:ascii="Times New Roman" w:eastAsia="Times New Roman" w:hAnsi="Times New Roman" w:cs="Times New Roman"/>
          <w:color w:val="333333"/>
          <w:sz w:val="24"/>
          <w:szCs w:val="24"/>
        </w:rPr>
        <w:t xml:space="preserve">ment in </w:t>
      </w:r>
      <w:proofErr w:type="spellStart"/>
      <w:r w:rsidRPr="00750EC4">
        <w:rPr>
          <w:rFonts w:ascii="Times New Roman" w:eastAsia="Times New Roman" w:hAnsi="Times New Roman" w:cs="Times New Roman"/>
          <w:color w:val="333333"/>
          <w:sz w:val="24"/>
          <w:szCs w:val="24"/>
        </w:rPr>
        <w:t>spermiogen</w:t>
      </w:r>
      <w:ins w:id="207" w:author="Paul" w:date="2015-08-29T10:58:00Z">
        <w:r w:rsidR="00497179">
          <w:rPr>
            <w:rFonts w:ascii="Times New Roman" w:eastAsia="Times New Roman" w:hAnsi="Times New Roman" w:cs="Times New Roman"/>
            <w:color w:val="333333"/>
            <w:sz w:val="24"/>
            <w:szCs w:val="24"/>
          </w:rPr>
          <w:t>e</w:t>
        </w:r>
      </w:ins>
      <w:r w:rsidRPr="00750EC4">
        <w:rPr>
          <w:rFonts w:ascii="Times New Roman" w:eastAsia="Times New Roman" w:hAnsi="Times New Roman" w:cs="Times New Roman"/>
          <w:color w:val="333333"/>
          <w:sz w:val="24"/>
          <w:szCs w:val="24"/>
        </w:rPr>
        <w:t>sis</w:t>
      </w:r>
      <w:proofErr w:type="spellEnd"/>
      <w:r w:rsidRPr="00750EC4">
        <w:rPr>
          <w:rFonts w:ascii="Times New Roman" w:eastAsia="Times New Roman" w:hAnsi="Times New Roman" w:cs="Times New Roman"/>
          <w:color w:val="333333"/>
          <w:sz w:val="24"/>
          <w:szCs w:val="24"/>
        </w:rPr>
        <w:t xml:space="preserve">. H2A.B has a shortened docking domain, which wraps a </w:t>
      </w:r>
      <w:del w:id="208" w:author="Paul" w:date="2015-08-29T10:58:00Z">
        <w:r w:rsidRPr="00750EC4" w:rsidDel="00497179">
          <w:rPr>
            <w:rFonts w:ascii="Times New Roman" w:eastAsia="Times New Roman" w:hAnsi="Times New Roman" w:cs="Times New Roman"/>
            <w:color w:val="333333"/>
            <w:sz w:val="24"/>
            <w:szCs w:val="24"/>
          </w:rPr>
          <w:delText>shorten</w:delText>
        </w:r>
        <w:r w:rsidR="00A81DF2" w:rsidRPr="00750EC4" w:rsidDel="00497179">
          <w:rPr>
            <w:rFonts w:ascii="Times New Roman" w:eastAsia="Times New Roman" w:hAnsi="Times New Roman" w:cs="Times New Roman"/>
            <w:color w:val="333333"/>
            <w:sz w:val="24"/>
            <w:szCs w:val="24"/>
          </w:rPr>
          <w:delText>ed</w:delText>
        </w:r>
        <w:r w:rsidRPr="00750EC4" w:rsidDel="00497179">
          <w:rPr>
            <w:rFonts w:ascii="Times New Roman" w:eastAsia="Times New Roman" w:hAnsi="Times New Roman" w:cs="Times New Roman"/>
            <w:color w:val="333333"/>
            <w:sz w:val="24"/>
            <w:szCs w:val="24"/>
          </w:rPr>
          <w:delText xml:space="preserve"> </w:delText>
        </w:r>
      </w:del>
      <w:ins w:id="209" w:author="Paul" w:date="2015-08-29T10:58:00Z">
        <w:r w:rsidR="00497179" w:rsidRPr="00750EC4">
          <w:rPr>
            <w:rFonts w:ascii="Times New Roman" w:eastAsia="Times New Roman" w:hAnsi="Times New Roman" w:cs="Times New Roman"/>
            <w:color w:val="333333"/>
            <w:sz w:val="24"/>
            <w:szCs w:val="24"/>
          </w:rPr>
          <w:t>shorte</w:t>
        </w:r>
        <w:r w:rsidR="00497179">
          <w:rPr>
            <w:rFonts w:ascii="Times New Roman" w:eastAsia="Times New Roman" w:hAnsi="Times New Roman" w:cs="Times New Roman"/>
            <w:color w:val="333333"/>
            <w:sz w:val="24"/>
            <w:szCs w:val="24"/>
          </w:rPr>
          <w:t>r</w:t>
        </w:r>
        <w:r w:rsidR="00497179" w:rsidRPr="00750EC4">
          <w:rPr>
            <w:rFonts w:ascii="Times New Roman" w:eastAsia="Times New Roman" w:hAnsi="Times New Roman" w:cs="Times New Roman"/>
            <w:color w:val="333333"/>
            <w:sz w:val="24"/>
            <w:szCs w:val="24"/>
          </w:rPr>
          <w:t xml:space="preserve"> </w:t>
        </w:r>
      </w:ins>
      <w:r w:rsidRPr="00750EC4">
        <w:rPr>
          <w:rFonts w:ascii="Times New Roman" w:eastAsia="Times New Roman" w:hAnsi="Times New Roman" w:cs="Times New Roman"/>
          <w:color w:val="333333"/>
          <w:sz w:val="24"/>
          <w:szCs w:val="24"/>
        </w:rPr>
        <w:t>DNA region. It is clo</w:t>
      </w:r>
      <w:r w:rsidR="00A81DF2" w:rsidRPr="00750EC4">
        <w:rPr>
          <w:rFonts w:ascii="Times New Roman" w:eastAsia="Times New Roman" w:hAnsi="Times New Roman" w:cs="Times New Roman"/>
          <w:color w:val="333333"/>
          <w:sz w:val="24"/>
          <w:szCs w:val="24"/>
        </w:rPr>
        <w:t>sely related to H2A.L and</w:t>
      </w:r>
      <w:ins w:id="210" w:author="Paul" w:date="2015-08-29T10:59:00Z">
        <w:r w:rsidR="00497179">
          <w:rPr>
            <w:rFonts w:ascii="Times New Roman" w:eastAsia="Times New Roman" w:hAnsi="Times New Roman" w:cs="Times New Roman"/>
            <w:color w:val="333333"/>
            <w:sz w:val="24"/>
            <w:szCs w:val="24"/>
          </w:rPr>
          <w:t xml:space="preserve"> to</w:t>
        </w:r>
      </w:ins>
      <w:r w:rsidR="00A81DF2" w:rsidRPr="00750EC4">
        <w:rPr>
          <w:rFonts w:ascii="Times New Roman" w:eastAsia="Times New Roman" w:hAnsi="Times New Roman" w:cs="Times New Roman"/>
          <w:color w:val="333333"/>
          <w:sz w:val="24"/>
          <w:szCs w:val="24"/>
        </w:rPr>
        <w:t xml:space="preserve"> H2A.M</w:t>
      </w:r>
      <w:ins w:id="211" w:author="Paul" w:date="2015-08-29T10:59:00Z">
        <w:r w:rsidR="00497179">
          <w:rPr>
            <w:rFonts w:ascii="Times New Roman" w:eastAsia="Times New Roman" w:hAnsi="Times New Roman" w:cs="Times New Roman"/>
            <w:color w:val="333333"/>
            <w:sz w:val="24"/>
            <w:szCs w:val="24"/>
          </w:rPr>
          <w:t>,</w:t>
        </w:r>
      </w:ins>
      <w:del w:id="212" w:author="Paul" w:date="2015-08-29T10:59:00Z">
        <w:r w:rsidR="00A81DF2" w:rsidRPr="00750EC4" w:rsidDel="00497179">
          <w:rPr>
            <w:rFonts w:ascii="Times New Roman" w:eastAsia="Times New Roman" w:hAnsi="Times New Roman" w:cs="Times New Roman"/>
            <w:color w:val="333333"/>
            <w:sz w:val="24"/>
            <w:szCs w:val="24"/>
          </w:rPr>
          <w:delText>, the later,</w:delText>
        </w:r>
        <w:r w:rsidRPr="00750EC4" w:rsidDel="00497179">
          <w:rPr>
            <w:rFonts w:ascii="Times New Roman" w:eastAsia="Times New Roman" w:hAnsi="Times New Roman" w:cs="Times New Roman"/>
            <w:color w:val="333333"/>
            <w:sz w:val="24"/>
            <w:szCs w:val="24"/>
          </w:rPr>
          <w:delText xml:space="preserve"> is</w:delText>
        </w:r>
      </w:del>
      <w:r w:rsidRPr="00750EC4">
        <w:rPr>
          <w:rFonts w:ascii="Times New Roman" w:eastAsia="Times New Roman" w:hAnsi="Times New Roman" w:cs="Times New Roman"/>
          <w:color w:val="333333"/>
          <w:sz w:val="24"/>
          <w:szCs w:val="24"/>
        </w:rPr>
        <w:t xml:space="preserve"> a recently discovered mammalian-spe</w:t>
      </w:r>
      <w:r w:rsidR="00A81DF2" w:rsidRPr="00750EC4">
        <w:rPr>
          <w:rFonts w:ascii="Times New Roman" w:eastAsia="Times New Roman" w:hAnsi="Times New Roman" w:cs="Times New Roman"/>
          <w:color w:val="333333"/>
          <w:sz w:val="24"/>
          <w:szCs w:val="24"/>
        </w:rPr>
        <w:t>c</w:t>
      </w:r>
      <w:r w:rsidRPr="00750EC4">
        <w:rPr>
          <w:rFonts w:ascii="Times New Roman" w:eastAsia="Times New Roman" w:hAnsi="Times New Roman" w:cs="Times New Roman"/>
          <w:color w:val="333333"/>
          <w:sz w:val="24"/>
          <w:szCs w:val="24"/>
        </w:rPr>
        <w:t xml:space="preserve">ific </w:t>
      </w:r>
      <w:proofErr w:type="spellStart"/>
      <w:r w:rsidRPr="00750EC4">
        <w:rPr>
          <w:rFonts w:ascii="Times New Roman" w:eastAsia="Times New Roman" w:hAnsi="Times New Roman" w:cs="Times New Roman"/>
          <w:color w:val="333333"/>
          <w:sz w:val="24"/>
          <w:szCs w:val="24"/>
        </w:rPr>
        <w:t>variant</w:t>
      </w:r>
      <w:del w:id="213" w:author="Paul" w:date="2015-08-29T11:00:00Z">
        <w:r w:rsidRPr="00750EC4" w:rsidDel="00497179">
          <w:rPr>
            <w:rFonts w:ascii="Times New Roman" w:eastAsia="Times New Roman" w:hAnsi="Times New Roman" w:cs="Times New Roman"/>
            <w:color w:val="333333"/>
            <w:sz w:val="24"/>
            <w:szCs w:val="24"/>
          </w:rPr>
          <w:delText>, which</w:delText>
        </w:r>
      </w:del>
      <w:ins w:id="214" w:author="Paul" w:date="2015-08-29T11:00:00Z">
        <w:r w:rsidR="00497179">
          <w:rPr>
            <w:rFonts w:ascii="Times New Roman" w:eastAsia="Times New Roman" w:hAnsi="Times New Roman" w:cs="Times New Roman"/>
            <w:color w:val="333333"/>
            <w:sz w:val="24"/>
            <w:szCs w:val="24"/>
          </w:rPr>
          <w:t>that</w:t>
        </w:r>
      </w:ins>
      <w:proofErr w:type="spellEnd"/>
      <w:r w:rsidRPr="00750EC4">
        <w:rPr>
          <w:rFonts w:ascii="Times New Roman" w:eastAsia="Times New Roman" w:hAnsi="Times New Roman" w:cs="Times New Roman"/>
          <w:color w:val="333333"/>
          <w:sz w:val="24"/>
          <w:szCs w:val="24"/>
        </w:rPr>
        <w:t xml:space="preserve"> binds to huntingtin protein M.</w:t>
      </w:r>
    </w:p>
    <w:p w14:paraId="356F9002" w14:textId="144DE892" w:rsidR="009740A9" w:rsidRPr="00750EC4" w:rsidRDefault="009740A9" w:rsidP="009740A9">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Other less extensively studied H2A variants include H2A.J, which is very similar to canonical</w:t>
      </w:r>
      <w:ins w:id="215" w:author="Paul" w:date="2015-08-29T11:00:00Z">
        <w:r w:rsidR="00497179">
          <w:rPr>
            <w:rFonts w:ascii="Times New Roman" w:eastAsia="Times New Roman" w:hAnsi="Times New Roman" w:cs="Times New Roman"/>
            <w:color w:val="333333"/>
            <w:sz w:val="24"/>
            <w:szCs w:val="24"/>
          </w:rPr>
          <w:t xml:space="preserve"> H2A</w:t>
        </w:r>
      </w:ins>
      <w:r w:rsidRPr="00750EC4">
        <w:rPr>
          <w:rFonts w:ascii="Times New Roman" w:eastAsia="Times New Roman" w:hAnsi="Times New Roman" w:cs="Times New Roman"/>
          <w:color w:val="333333"/>
          <w:sz w:val="24"/>
          <w:szCs w:val="24"/>
        </w:rPr>
        <w:t xml:space="preserve">, testis-specific TS H2A.1 and H2A.Q. There are also species-specific </w:t>
      </w:r>
      <w:ins w:id="216" w:author="Paul" w:date="2015-08-29T11:01:00Z">
        <w:r w:rsidR="00497179">
          <w:rPr>
            <w:rFonts w:ascii="Times New Roman" w:eastAsia="Times New Roman" w:hAnsi="Times New Roman" w:cs="Times New Roman"/>
            <w:color w:val="333333"/>
            <w:sz w:val="24"/>
            <w:szCs w:val="24"/>
          </w:rPr>
          <w:t xml:space="preserve">canonical </w:t>
        </w:r>
      </w:ins>
      <w:r w:rsidRPr="00750EC4">
        <w:rPr>
          <w:rFonts w:ascii="Times New Roman" w:eastAsia="Times New Roman" w:hAnsi="Times New Roman" w:cs="Times New Roman"/>
          <w:color w:val="333333"/>
          <w:sz w:val="24"/>
          <w:szCs w:val="24"/>
        </w:rPr>
        <w:t xml:space="preserve">variants, </w:t>
      </w:r>
      <w:ins w:id="217" w:author="Paul" w:date="2015-08-29T11:01:00Z">
        <w:r w:rsidR="00497179">
          <w:rPr>
            <w:rFonts w:ascii="Times New Roman" w:eastAsia="Times New Roman" w:hAnsi="Times New Roman" w:cs="Times New Roman"/>
            <w:color w:val="333333"/>
            <w:sz w:val="24"/>
            <w:szCs w:val="24"/>
          </w:rPr>
          <w:t xml:space="preserve">such as human </w:t>
        </w:r>
      </w:ins>
      <w:r w:rsidRPr="00750EC4">
        <w:rPr>
          <w:rFonts w:ascii="Times New Roman" w:eastAsia="Times New Roman" w:hAnsi="Times New Roman" w:cs="Times New Roman"/>
          <w:color w:val="333333"/>
          <w:sz w:val="24"/>
          <w:szCs w:val="24"/>
        </w:rPr>
        <w:t>H2A.1 through H2A.10.</w:t>
      </w:r>
    </w:p>
    <w:p w14:paraId="13F47FEF" w14:textId="77777777" w:rsidR="009740A9" w:rsidRPr="00750EC4" w:rsidRDefault="009740A9" w:rsidP="009740A9">
      <w:pPr>
        <w:spacing w:after="240" w:line="384" w:lineRule="atLeast"/>
        <w:rPr>
          <w:rFonts w:ascii="Times New Roman" w:eastAsia="Times New Roman" w:hAnsi="Times New Roman" w:cs="Times New Roman"/>
          <w:color w:val="333333"/>
          <w:sz w:val="24"/>
          <w:szCs w:val="24"/>
        </w:rPr>
      </w:pPr>
    </w:p>
    <w:p w14:paraId="25DCBA2F" w14:textId="27045B27" w:rsidR="009740A9" w:rsidRPr="00750EC4" w:rsidRDefault="009740A9" w:rsidP="009740A9">
      <w:pPr>
        <w:spacing w:before="240" w:after="240" w:line="240" w:lineRule="auto"/>
        <w:outlineLvl w:val="3"/>
        <w:rPr>
          <w:rFonts w:ascii="Times New Roman" w:eastAsia="Times New Roman" w:hAnsi="Times New Roman" w:cs="Times New Roman"/>
          <w:b/>
          <w:bCs/>
          <w:i/>
          <w:color w:val="333333"/>
          <w:sz w:val="24"/>
          <w:szCs w:val="24"/>
        </w:rPr>
      </w:pPr>
      <w:r w:rsidRPr="00750EC4">
        <w:rPr>
          <w:rFonts w:ascii="Times New Roman" w:eastAsia="Times New Roman" w:hAnsi="Times New Roman" w:cs="Times New Roman"/>
          <w:b/>
          <w:bCs/>
          <w:i/>
          <w:color w:val="333333"/>
          <w:sz w:val="24"/>
          <w:szCs w:val="24"/>
        </w:rPr>
        <w:t xml:space="preserve">H2B </w:t>
      </w:r>
      <w:del w:id="218" w:author="Paul" w:date="2015-08-29T11:02:00Z">
        <w:r w:rsidRPr="00750EC4" w:rsidDel="00497179">
          <w:rPr>
            <w:rFonts w:ascii="Times New Roman" w:eastAsia="Times New Roman" w:hAnsi="Times New Roman" w:cs="Times New Roman"/>
            <w:b/>
            <w:bCs/>
            <w:i/>
            <w:color w:val="333333"/>
            <w:sz w:val="24"/>
            <w:szCs w:val="24"/>
          </w:rPr>
          <w:delText>core type</w:delText>
        </w:r>
      </w:del>
      <w:ins w:id="219" w:author="Paul" w:date="2015-08-29T11:02:00Z">
        <w:r w:rsidR="00497179">
          <w:rPr>
            <w:rFonts w:ascii="Times New Roman" w:eastAsia="Times New Roman" w:hAnsi="Times New Roman" w:cs="Times New Roman"/>
            <w:b/>
            <w:bCs/>
            <w:i/>
            <w:color w:val="333333"/>
            <w:sz w:val="24"/>
            <w:szCs w:val="24"/>
          </w:rPr>
          <w:t>family</w:t>
        </w:r>
      </w:ins>
    </w:p>
    <w:p w14:paraId="1FDF660F" w14:textId="6CC0A57D" w:rsidR="009740A9" w:rsidRPr="00750EC4" w:rsidRDefault="009740A9" w:rsidP="009740A9">
      <w:pPr>
        <w:spacing w:after="240" w:line="384" w:lineRule="atLeast"/>
        <w:rPr>
          <w:rFonts w:ascii="Times New Roman" w:eastAsia="Times New Roman" w:hAnsi="Times New Roman" w:cs="Times New Roman"/>
          <w:color w:val="333333"/>
          <w:sz w:val="24"/>
          <w:szCs w:val="24"/>
        </w:rPr>
      </w:pPr>
      <w:r w:rsidRPr="00750EC4">
        <w:rPr>
          <w:rFonts w:ascii="Times New Roman" w:hAnsi="Times New Roman" w:cs="Times New Roman"/>
          <w:color w:val="2E2E2E"/>
          <w:sz w:val="24"/>
          <w:szCs w:val="24"/>
          <w:shd w:val="clear" w:color="auto" w:fill="FFFFFF"/>
        </w:rPr>
        <w:t>The H2B variants in mam</w:t>
      </w:r>
      <w:r w:rsidR="00E83344" w:rsidRPr="00750EC4">
        <w:rPr>
          <w:rFonts w:ascii="Times New Roman" w:hAnsi="Times New Roman" w:cs="Times New Roman"/>
          <w:color w:val="2E2E2E"/>
          <w:sz w:val="24"/>
          <w:szCs w:val="24"/>
          <w:shd w:val="clear" w:color="auto" w:fill="FFFFFF"/>
        </w:rPr>
        <w:t xml:space="preserve">mals include testis-specific </w:t>
      </w:r>
      <w:r w:rsidRPr="00750EC4">
        <w:rPr>
          <w:rFonts w:ascii="Times New Roman" w:hAnsi="Times New Roman" w:cs="Times New Roman"/>
          <w:color w:val="2E2E2E"/>
          <w:sz w:val="24"/>
          <w:szCs w:val="24"/>
          <w:shd w:val="clear" w:color="auto" w:fill="FFFFFF"/>
        </w:rPr>
        <w:t>H2B.1, H2B.W, subH2B, and new</w:t>
      </w:r>
      <w:r w:rsidR="00A81DF2" w:rsidRPr="00750EC4">
        <w:rPr>
          <w:rFonts w:ascii="Times New Roman" w:hAnsi="Times New Roman" w:cs="Times New Roman"/>
          <w:color w:val="2E2E2E"/>
          <w:sz w:val="24"/>
          <w:szCs w:val="24"/>
          <w:shd w:val="clear" w:color="auto" w:fill="FFFFFF"/>
        </w:rPr>
        <w:t xml:space="preserve">ly characterized variant </w:t>
      </w:r>
      <w:commentRangeStart w:id="220"/>
      <w:r w:rsidR="00A81DF2" w:rsidRPr="00750EC4">
        <w:rPr>
          <w:rFonts w:ascii="Times New Roman" w:hAnsi="Times New Roman" w:cs="Times New Roman"/>
          <w:color w:val="2E2E2E"/>
          <w:sz w:val="24"/>
          <w:szCs w:val="24"/>
          <w:shd w:val="clear" w:color="auto" w:fill="FFFFFF"/>
        </w:rPr>
        <w:t>H2B.E.</w:t>
      </w:r>
      <w:commentRangeEnd w:id="220"/>
      <w:r w:rsidR="00E83344" w:rsidRPr="00750EC4">
        <w:rPr>
          <w:rStyle w:val="CommentReference"/>
          <w:rFonts w:ascii="Times New Roman" w:hAnsi="Times New Roman" w:cs="Times New Roman"/>
          <w:sz w:val="24"/>
          <w:szCs w:val="24"/>
        </w:rPr>
        <w:commentReference w:id="220"/>
      </w:r>
      <w:ins w:id="221" w:author="Eli D" w:date="2015-08-25T00:35:00Z">
        <w:r w:rsidR="00F071B1">
          <w:rPr>
            <w:rFonts w:ascii="Times New Roman" w:hAnsi="Times New Roman" w:cs="Times New Roman"/>
            <w:color w:val="2E2E2E"/>
            <w:sz w:val="24"/>
            <w:szCs w:val="24"/>
            <w:shd w:val="clear" w:color="auto" w:fill="FFFFFF"/>
          </w:rPr>
          <w:t xml:space="preserve"> </w:t>
        </w:r>
        <w:r w:rsidR="00F071B1">
          <w:rPr>
            <w:rFonts w:ascii="Times New Roman" w:hAnsi="Times New Roman" w:cs="Times New Roman"/>
            <w:color w:val="2E2E2E"/>
            <w:sz w:val="24"/>
            <w:szCs w:val="24"/>
            <w:shd w:val="clear" w:color="auto" w:fill="FFFFFF"/>
          </w:rPr>
          <w:fldChar w:fldCharType="begin" w:fldLock="1"/>
        </w:r>
      </w:ins>
      <w:r w:rsidR="00F071B1">
        <w:rPr>
          <w:rFonts w:ascii="Times New Roman" w:hAnsi="Times New Roman" w:cs="Times New Roman"/>
          <w:color w:val="2E2E2E"/>
          <w:sz w:val="24"/>
          <w:szCs w:val="24"/>
          <w:shd w:val="clear" w:color="auto" w:fill="FFFFFF"/>
        </w:rPr>
        <w:instrText>ADDIN CSL_CITATION { "citationItems" : [ { "id" : "ITEM-1", "itemData" : { "DOI" : "10.1016/j.sbi.2015.02.004", "ISSN" : "1879-033X", "PMID" : "25731851", "abstract" : "Nucleosome variability is essential for their functions in compacting the chromatin structure and regulation of transcription, replication and cell reprogramming. The DNA molecule in nucleosomes is wrapped around an octamer composed of four types of core histones (H3, H4, H2A, H2B). Nucleosomes represent dynamic entities and may change their conformation, stability and binding properties by employing different sets of histone variants or by becoming post-translationally modified. There are many variants of histones H2A and H2B. Specific H2A and H2B variants may preferentially associate with each other resulting in different combinations of variants and leading to the increased combinatorial complexity of nucleosomes. In addition, the H2A-H2B dimer can be recognized and substituted by chaperones/remodelers as a distinct unit, can assemble independently and is stable during nucleosome unwinding. In this review we discuss how sequence and structural variations in H2A-H2B dimers may provide necessary complexity and confer the nucleosome functional variability.", "author" : [ { "dropping-particle" : "", "family" : "Shaytan", "given" : "Alexey K", "non-dropping-particle" : "", "parse-names" : false, "suffix" : "" }, { "dropping-particle" : "", "family" : "Landsman", "given" : "David", "non-dropping-particle" : "", "parse-names" : false, "suffix" : "" }, { "dropping-particle" : "", "family" : "Panchenko", "given" : "Anna R", "non-dropping-particle" : "", "parse-names" : false, "suffix" : "" } ], "container-title" : "Current opinion in structural biology", "id" : "ITEM-1", "issued" : { "date-parts" : [ [ "2015", "2", "27" ] ] }, "page" : "48-57", "title" : "Nucleosome adaptability conferred by sequence and structural variations in histone H2A-H2B dimers.", "type" : "article-journal", "volume" : "32C" }, "uris" : [ "http://www.mendeley.com/documents/?uuid=e3db0e87-63c5-473a-b274-052b855cc82a" ] } ], "mendeley" : { "formattedCitation" : "(6)", "plainTextFormattedCitation" : "(6)", "previouslyFormattedCitation" : "(Shaytan, Landsman, &amp; Panchenko, 2015)" }, "properties" : { "noteIndex" : 0 }, "schema" : "https://github.com/citation-style-language/schema/raw/master/csl-citation.json" }</w:instrText>
      </w:r>
      <w:r w:rsidR="00F071B1">
        <w:rPr>
          <w:rFonts w:ascii="Times New Roman" w:hAnsi="Times New Roman" w:cs="Times New Roman"/>
          <w:color w:val="2E2E2E"/>
          <w:sz w:val="24"/>
          <w:szCs w:val="24"/>
          <w:shd w:val="clear" w:color="auto" w:fill="FFFFFF"/>
        </w:rPr>
        <w:fldChar w:fldCharType="separate"/>
      </w:r>
      <w:r w:rsidR="00F071B1" w:rsidRPr="00F071B1">
        <w:rPr>
          <w:rFonts w:ascii="Times New Roman" w:hAnsi="Times New Roman" w:cs="Times New Roman"/>
          <w:noProof/>
          <w:color w:val="2E2E2E"/>
          <w:sz w:val="24"/>
          <w:szCs w:val="24"/>
          <w:shd w:val="clear" w:color="auto" w:fill="FFFFFF"/>
        </w:rPr>
        <w:t>(6)</w:t>
      </w:r>
      <w:ins w:id="222" w:author="Eli D" w:date="2015-08-25T00:35:00Z">
        <w:r w:rsidR="00F071B1">
          <w:rPr>
            <w:rFonts w:ascii="Times New Roman" w:hAnsi="Times New Roman" w:cs="Times New Roman"/>
            <w:color w:val="2E2E2E"/>
            <w:sz w:val="24"/>
            <w:szCs w:val="24"/>
            <w:shd w:val="clear" w:color="auto" w:fill="FFFFFF"/>
          </w:rPr>
          <w:fldChar w:fldCharType="end"/>
        </w:r>
      </w:ins>
    </w:p>
    <w:p w14:paraId="585AFDC7" w14:textId="1D29B615" w:rsidR="009740A9" w:rsidRPr="00750EC4" w:rsidRDefault="009740A9" w:rsidP="009740A9">
      <w:pPr>
        <w:pStyle w:val="ListParagraph"/>
        <w:numPr>
          <w:ilvl w:val="0"/>
          <w:numId w:val="3"/>
        </w:num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H2B.W is involved in </w:t>
      </w:r>
      <w:proofErr w:type="spellStart"/>
      <w:proofErr w:type="gramStart"/>
      <w:r w:rsidRPr="00750EC4">
        <w:rPr>
          <w:rFonts w:ascii="Times New Roman" w:eastAsia="Times New Roman" w:hAnsi="Times New Roman" w:cs="Times New Roman"/>
          <w:color w:val="333333"/>
          <w:sz w:val="24"/>
          <w:szCs w:val="24"/>
        </w:rPr>
        <w:t>spermiogenesis</w:t>
      </w:r>
      <w:proofErr w:type="spellEnd"/>
      <w:r w:rsidRPr="00750EC4">
        <w:rPr>
          <w:rFonts w:ascii="Times New Roman" w:eastAsia="Times New Roman" w:hAnsi="Times New Roman" w:cs="Times New Roman"/>
          <w:color w:val="333333"/>
          <w:sz w:val="24"/>
          <w:szCs w:val="24"/>
        </w:rPr>
        <w:t>,</w:t>
      </w:r>
      <w:proofErr w:type="gramEnd"/>
      <w:r w:rsidRPr="00750EC4">
        <w:rPr>
          <w:rFonts w:ascii="Times New Roman" w:eastAsia="Times New Roman" w:hAnsi="Times New Roman" w:cs="Times New Roman"/>
          <w:color w:val="333333"/>
          <w:sz w:val="24"/>
          <w:szCs w:val="24"/>
        </w:rPr>
        <w:t xml:space="preserve"> telomere associated functions in sperm and is</w:t>
      </w:r>
      <w:ins w:id="223" w:author="Paul" w:date="2015-08-29T11:03:00Z">
        <w:r w:rsidR="00497179">
          <w:rPr>
            <w:rFonts w:ascii="Times New Roman" w:eastAsia="Times New Roman" w:hAnsi="Times New Roman" w:cs="Times New Roman"/>
            <w:color w:val="333333"/>
            <w:sz w:val="24"/>
            <w:szCs w:val="24"/>
          </w:rPr>
          <w:t xml:space="preserve"> </w:t>
        </w:r>
      </w:ins>
      <w:r w:rsidRPr="00750EC4">
        <w:rPr>
          <w:rFonts w:ascii="Times New Roman" w:eastAsia="Times New Roman" w:hAnsi="Times New Roman" w:cs="Times New Roman"/>
          <w:color w:val="333333"/>
          <w:sz w:val="24"/>
          <w:szCs w:val="24"/>
        </w:rPr>
        <w:t xml:space="preserve">found in </w:t>
      </w:r>
      <w:del w:id="224" w:author="Paul" w:date="2015-08-29T11:02:00Z">
        <w:r w:rsidRPr="00750EC4" w:rsidDel="00497179">
          <w:rPr>
            <w:rFonts w:ascii="Times New Roman" w:eastAsia="Times New Roman" w:hAnsi="Times New Roman" w:cs="Times New Roman"/>
            <w:color w:val="333333"/>
            <w:sz w:val="24"/>
            <w:szCs w:val="24"/>
          </w:rPr>
          <w:delText xml:space="preserve">Spermatogenic </w:delText>
        </w:r>
      </w:del>
      <w:proofErr w:type="spellStart"/>
      <w:ins w:id="225" w:author="Paul" w:date="2015-08-29T11:02:00Z">
        <w:r w:rsidR="00497179">
          <w:rPr>
            <w:rFonts w:ascii="Times New Roman" w:eastAsia="Times New Roman" w:hAnsi="Times New Roman" w:cs="Times New Roman"/>
            <w:color w:val="333333"/>
            <w:sz w:val="24"/>
            <w:szCs w:val="24"/>
          </w:rPr>
          <w:t>s</w:t>
        </w:r>
        <w:r w:rsidR="00497179" w:rsidRPr="00750EC4">
          <w:rPr>
            <w:rFonts w:ascii="Times New Roman" w:eastAsia="Times New Roman" w:hAnsi="Times New Roman" w:cs="Times New Roman"/>
            <w:color w:val="333333"/>
            <w:sz w:val="24"/>
            <w:szCs w:val="24"/>
          </w:rPr>
          <w:t>permatogenic</w:t>
        </w:r>
        <w:proofErr w:type="spellEnd"/>
        <w:r w:rsidR="00497179" w:rsidRPr="00750EC4">
          <w:rPr>
            <w:rFonts w:ascii="Times New Roman" w:eastAsia="Times New Roman" w:hAnsi="Times New Roman" w:cs="Times New Roman"/>
            <w:color w:val="333333"/>
            <w:sz w:val="24"/>
            <w:szCs w:val="24"/>
          </w:rPr>
          <w:t xml:space="preserve"> </w:t>
        </w:r>
      </w:ins>
      <w:r w:rsidRPr="00750EC4">
        <w:rPr>
          <w:rFonts w:ascii="Times New Roman" w:eastAsia="Times New Roman" w:hAnsi="Times New Roman" w:cs="Times New Roman"/>
          <w:color w:val="333333"/>
          <w:sz w:val="24"/>
          <w:szCs w:val="24"/>
        </w:rPr>
        <w:t>cells. It is characterized by the extension of</w:t>
      </w:r>
      <w:ins w:id="226" w:author="Paul" w:date="2015-08-29T11:02:00Z">
        <w:r w:rsidR="00497179">
          <w:rPr>
            <w:rFonts w:ascii="Times New Roman" w:eastAsia="Times New Roman" w:hAnsi="Times New Roman" w:cs="Times New Roman"/>
            <w:color w:val="333333"/>
            <w:sz w:val="24"/>
            <w:szCs w:val="24"/>
          </w:rPr>
          <w:t xml:space="preserve"> the</w:t>
        </w:r>
      </w:ins>
      <w:r w:rsidRPr="00750EC4">
        <w:rPr>
          <w:rFonts w:ascii="Times New Roman" w:eastAsia="Times New Roman" w:hAnsi="Times New Roman" w:cs="Times New Roman"/>
          <w:color w:val="333333"/>
          <w:sz w:val="24"/>
          <w:szCs w:val="24"/>
        </w:rPr>
        <w:t xml:space="preserve"> N-terminal tail. </w:t>
      </w:r>
    </w:p>
    <w:p w14:paraId="35C69B34" w14:textId="3E697BE6" w:rsidR="009740A9" w:rsidRPr="00750EC4" w:rsidRDefault="009740A9" w:rsidP="009740A9">
      <w:pPr>
        <w:pStyle w:val="ListParagraph"/>
        <w:numPr>
          <w:ilvl w:val="0"/>
          <w:numId w:val="3"/>
        </w:numPr>
        <w:spacing w:after="240" w:line="384" w:lineRule="atLeast"/>
        <w:rPr>
          <w:rFonts w:ascii="Times New Roman" w:eastAsia="Times New Roman" w:hAnsi="Times New Roman" w:cs="Times New Roman"/>
          <w:color w:val="333333"/>
          <w:sz w:val="24"/>
          <w:szCs w:val="24"/>
        </w:rPr>
      </w:pPr>
      <w:del w:id="227" w:author="Paul" w:date="2015-08-29T11:03:00Z">
        <w:r w:rsidRPr="00750EC4" w:rsidDel="00497179">
          <w:rPr>
            <w:rFonts w:ascii="Times New Roman" w:eastAsia="Times New Roman" w:hAnsi="Times New Roman" w:cs="Times New Roman"/>
            <w:color w:val="333333"/>
            <w:sz w:val="24"/>
            <w:szCs w:val="24"/>
          </w:rPr>
          <w:delText xml:space="preserve">Nucleosomes with </w:delText>
        </w:r>
      </w:del>
      <w:proofErr w:type="gramStart"/>
      <w:r w:rsidRPr="00750EC4">
        <w:rPr>
          <w:rFonts w:ascii="Times New Roman" w:eastAsia="Times New Roman" w:hAnsi="Times New Roman" w:cs="Times New Roman"/>
          <w:color w:val="333333"/>
          <w:sz w:val="24"/>
          <w:szCs w:val="24"/>
        </w:rPr>
        <w:t>subH2B</w:t>
      </w:r>
      <w:proofErr w:type="gramEnd"/>
      <w:r w:rsidRPr="00750EC4">
        <w:rPr>
          <w:rFonts w:ascii="Times New Roman" w:eastAsia="Times New Roman" w:hAnsi="Times New Roman" w:cs="Times New Roman"/>
          <w:color w:val="333333"/>
          <w:sz w:val="24"/>
          <w:szCs w:val="24"/>
        </w:rPr>
        <w:t xml:space="preserve"> participate</w:t>
      </w:r>
      <w:ins w:id="228" w:author="Paul" w:date="2015-08-29T11:03:00Z">
        <w:r w:rsidR="00497179">
          <w:rPr>
            <w:rFonts w:ascii="Times New Roman" w:eastAsia="Times New Roman" w:hAnsi="Times New Roman" w:cs="Times New Roman"/>
            <w:color w:val="333333"/>
            <w:sz w:val="24"/>
            <w:szCs w:val="24"/>
          </w:rPr>
          <w:t>s</w:t>
        </w:r>
      </w:ins>
      <w:r w:rsidRPr="00750EC4">
        <w:rPr>
          <w:rFonts w:ascii="Times New Roman" w:eastAsia="Times New Roman" w:hAnsi="Times New Roman" w:cs="Times New Roman"/>
          <w:color w:val="333333"/>
          <w:sz w:val="24"/>
          <w:szCs w:val="24"/>
        </w:rPr>
        <w:t xml:space="preserve"> in regulation of </w:t>
      </w:r>
      <w:proofErr w:type="spellStart"/>
      <w:r w:rsidRPr="00750EC4">
        <w:rPr>
          <w:rFonts w:ascii="Times New Roman" w:eastAsia="Times New Roman" w:hAnsi="Times New Roman" w:cs="Times New Roman"/>
          <w:color w:val="333333"/>
          <w:sz w:val="24"/>
          <w:szCs w:val="24"/>
        </w:rPr>
        <w:t>spermiogenesis</w:t>
      </w:r>
      <w:proofErr w:type="spellEnd"/>
      <w:r w:rsidRPr="00750EC4">
        <w:rPr>
          <w:rFonts w:ascii="Times New Roman" w:eastAsia="Times New Roman" w:hAnsi="Times New Roman" w:cs="Times New Roman"/>
          <w:color w:val="333333"/>
          <w:sz w:val="24"/>
          <w:szCs w:val="24"/>
        </w:rPr>
        <w:t xml:space="preserve"> and</w:t>
      </w:r>
      <w:ins w:id="229" w:author="Paul" w:date="2015-08-29T11:04:00Z">
        <w:r w:rsidR="00497179">
          <w:rPr>
            <w:rFonts w:ascii="Times New Roman" w:eastAsia="Times New Roman" w:hAnsi="Times New Roman" w:cs="Times New Roman"/>
            <w:color w:val="333333"/>
            <w:sz w:val="24"/>
            <w:szCs w:val="24"/>
          </w:rPr>
          <w:t xml:space="preserve"> is</w:t>
        </w:r>
      </w:ins>
      <w:r w:rsidRPr="00750EC4">
        <w:rPr>
          <w:rFonts w:ascii="Times New Roman" w:eastAsia="Times New Roman" w:hAnsi="Times New Roman" w:cs="Times New Roman"/>
          <w:color w:val="333333"/>
          <w:sz w:val="24"/>
          <w:szCs w:val="24"/>
        </w:rPr>
        <w:t xml:space="preserve"> found in </w:t>
      </w:r>
      <w:ins w:id="230" w:author="Paul" w:date="2015-08-29T16:55:00Z">
        <w:r w:rsidR="001200E3">
          <w:rPr>
            <w:rFonts w:ascii="Times New Roman" w:eastAsia="Times New Roman" w:hAnsi="Times New Roman" w:cs="Times New Roman"/>
            <w:color w:val="333333"/>
            <w:sz w:val="24"/>
            <w:szCs w:val="24"/>
          </w:rPr>
          <w:t>non-</w:t>
        </w:r>
        <w:proofErr w:type="spellStart"/>
        <w:r w:rsidR="001200E3">
          <w:rPr>
            <w:rFonts w:ascii="Times New Roman" w:eastAsia="Times New Roman" w:hAnsi="Times New Roman" w:cs="Times New Roman"/>
            <w:color w:val="333333"/>
            <w:sz w:val="24"/>
            <w:szCs w:val="24"/>
          </w:rPr>
          <w:t>nucleosomal</w:t>
        </w:r>
        <w:proofErr w:type="spellEnd"/>
        <w:r w:rsidR="001200E3">
          <w:rPr>
            <w:rFonts w:ascii="Times New Roman" w:eastAsia="Times New Roman" w:hAnsi="Times New Roman" w:cs="Times New Roman"/>
            <w:color w:val="333333"/>
            <w:sz w:val="24"/>
            <w:szCs w:val="24"/>
          </w:rPr>
          <w:t xml:space="preserve"> particle in </w:t>
        </w:r>
      </w:ins>
      <w:ins w:id="231" w:author="Paul" w:date="2015-08-29T11:04:00Z">
        <w:r w:rsidR="00497179">
          <w:rPr>
            <w:rFonts w:ascii="Times New Roman" w:eastAsia="Times New Roman" w:hAnsi="Times New Roman" w:cs="Times New Roman"/>
            <w:color w:val="333333"/>
            <w:sz w:val="24"/>
            <w:szCs w:val="24"/>
          </w:rPr>
          <w:t xml:space="preserve">the </w:t>
        </w:r>
      </w:ins>
      <w:proofErr w:type="spellStart"/>
      <w:r w:rsidRPr="00750EC4">
        <w:rPr>
          <w:rFonts w:ascii="Times New Roman" w:eastAsia="Times New Roman" w:hAnsi="Times New Roman" w:cs="Times New Roman"/>
          <w:color w:val="333333"/>
          <w:sz w:val="24"/>
          <w:szCs w:val="24"/>
        </w:rPr>
        <w:t>subacro</w:t>
      </w:r>
      <w:del w:id="232" w:author="Paul" w:date="2015-08-29T11:04:00Z">
        <w:r w:rsidRPr="00750EC4" w:rsidDel="00497179">
          <w:rPr>
            <w:rFonts w:ascii="Times New Roman" w:eastAsia="Times New Roman" w:hAnsi="Times New Roman" w:cs="Times New Roman"/>
            <w:color w:val="333333"/>
            <w:sz w:val="24"/>
            <w:szCs w:val="24"/>
          </w:rPr>
          <w:delText>mo</w:delText>
        </w:r>
      </w:del>
      <w:r w:rsidRPr="00750EC4">
        <w:rPr>
          <w:rFonts w:ascii="Times New Roman" w:eastAsia="Times New Roman" w:hAnsi="Times New Roman" w:cs="Times New Roman"/>
          <w:color w:val="333333"/>
          <w:sz w:val="24"/>
          <w:szCs w:val="24"/>
        </w:rPr>
        <w:t>some</w:t>
      </w:r>
      <w:proofErr w:type="spellEnd"/>
      <w:r w:rsidRPr="00750EC4">
        <w:rPr>
          <w:rFonts w:ascii="Times New Roman" w:eastAsia="Times New Roman" w:hAnsi="Times New Roman" w:cs="Times New Roman"/>
          <w:color w:val="333333"/>
          <w:sz w:val="24"/>
          <w:szCs w:val="24"/>
        </w:rPr>
        <w:t xml:space="preserve"> of spermatozoa. This variant has a bipartite nuclear localization signal.</w:t>
      </w:r>
    </w:p>
    <w:p w14:paraId="1F3CE08D" w14:textId="77777777" w:rsidR="009740A9" w:rsidRDefault="009740A9" w:rsidP="009740A9">
      <w:pPr>
        <w:pStyle w:val="ListParagraph"/>
        <w:numPr>
          <w:ilvl w:val="0"/>
          <w:numId w:val="3"/>
        </w:numPr>
        <w:spacing w:after="240" w:line="384" w:lineRule="atLeast"/>
        <w:rPr>
          <w:ins w:id="233" w:author="Paul" w:date="2015-08-29T18:26:00Z"/>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Recently discovered </w:t>
      </w:r>
      <w:r w:rsidRPr="00750EC4">
        <w:rPr>
          <w:rFonts w:ascii="Times New Roman" w:hAnsi="Times New Roman" w:cs="Times New Roman"/>
          <w:color w:val="2E2E2E"/>
          <w:sz w:val="24"/>
          <w:szCs w:val="24"/>
          <w:shd w:val="clear" w:color="auto" w:fill="FFFFFF"/>
        </w:rPr>
        <w:t>variant H2B.E is involved in regulation of olfactory neuron function in mice</w:t>
      </w:r>
      <w:r w:rsidRPr="00750EC4">
        <w:rPr>
          <w:rFonts w:ascii="Times New Roman" w:eastAsia="Times New Roman" w:hAnsi="Times New Roman" w:cs="Times New Roman"/>
          <w:color w:val="333333"/>
          <w:sz w:val="24"/>
          <w:szCs w:val="24"/>
        </w:rPr>
        <w:t>. It is very similar to the canonical H2B.</w:t>
      </w:r>
    </w:p>
    <w:p w14:paraId="1129D66B" w14:textId="79CBFB75" w:rsidR="003335B6" w:rsidRPr="00750EC4" w:rsidRDefault="003335B6" w:rsidP="009740A9">
      <w:pPr>
        <w:pStyle w:val="ListParagraph"/>
        <w:numPr>
          <w:ilvl w:val="0"/>
          <w:numId w:val="3"/>
        </w:numPr>
        <w:spacing w:after="240" w:line="384" w:lineRule="atLeast"/>
        <w:rPr>
          <w:rFonts w:ascii="Times New Roman" w:eastAsia="Times New Roman" w:hAnsi="Times New Roman" w:cs="Times New Roman"/>
          <w:color w:val="333333"/>
          <w:sz w:val="24"/>
          <w:szCs w:val="24"/>
        </w:rPr>
      </w:pPr>
      <w:ins w:id="234" w:author="Paul" w:date="2015-08-29T18:26:00Z">
        <w:r>
          <w:rPr>
            <w:rFonts w:ascii="Times New Roman" w:eastAsia="Times New Roman" w:hAnsi="Times New Roman" w:cs="Times New Roman"/>
            <w:color w:val="333333"/>
            <w:sz w:val="24"/>
            <w:szCs w:val="24"/>
          </w:rPr>
          <w:t xml:space="preserve">As for H2A, </w:t>
        </w:r>
      </w:ins>
      <w:ins w:id="235" w:author="Paul" w:date="2015-08-29T18:27:00Z">
        <w:r>
          <w:rPr>
            <w:rFonts w:ascii="Times New Roman" w:eastAsia="Times New Roman" w:hAnsi="Times New Roman" w:cs="Times New Roman"/>
            <w:color w:val="333333"/>
            <w:sz w:val="24"/>
            <w:szCs w:val="24"/>
          </w:rPr>
          <w:t>canonical</w:t>
        </w:r>
      </w:ins>
      <w:ins w:id="236" w:author="Paul" w:date="2015-08-29T18:26:00Z">
        <w:r>
          <w:rPr>
            <w:rFonts w:ascii="Times New Roman" w:eastAsia="Times New Roman" w:hAnsi="Times New Roman" w:cs="Times New Roman"/>
            <w:color w:val="333333"/>
            <w:sz w:val="24"/>
            <w:szCs w:val="24"/>
          </w:rPr>
          <w:t xml:space="preserve"> </w:t>
        </w:r>
      </w:ins>
      <w:ins w:id="237" w:author="Paul" w:date="2015-08-29T18:27:00Z">
        <w:r>
          <w:rPr>
            <w:rFonts w:ascii="Times New Roman" w:eastAsia="Times New Roman" w:hAnsi="Times New Roman" w:cs="Times New Roman"/>
            <w:color w:val="333333"/>
            <w:sz w:val="24"/>
            <w:szCs w:val="24"/>
          </w:rPr>
          <w:t xml:space="preserve">H2Bs include a variety of distinct </w:t>
        </w:r>
      </w:ins>
      <w:ins w:id="238" w:author="Paul" w:date="2015-08-29T18:29:00Z">
        <w:r>
          <w:rPr>
            <w:rFonts w:ascii="Times New Roman" w:eastAsia="Times New Roman" w:hAnsi="Times New Roman" w:cs="Times New Roman"/>
            <w:color w:val="333333"/>
            <w:sz w:val="24"/>
            <w:szCs w:val="24"/>
          </w:rPr>
          <w:t>protein sequences</w:t>
        </w:r>
      </w:ins>
    </w:p>
    <w:p w14:paraId="7D7F3FB6" w14:textId="77777777" w:rsidR="009740A9" w:rsidRPr="00750EC4" w:rsidRDefault="009740A9" w:rsidP="009740A9">
      <w:pPr>
        <w:pStyle w:val="ListParagraph"/>
        <w:spacing w:after="240" w:line="384" w:lineRule="atLeast"/>
        <w:rPr>
          <w:rFonts w:ascii="Times New Roman" w:eastAsia="Times New Roman" w:hAnsi="Times New Roman" w:cs="Times New Roman"/>
          <w:color w:val="333333"/>
          <w:sz w:val="24"/>
          <w:szCs w:val="24"/>
        </w:rPr>
      </w:pPr>
    </w:p>
    <w:p w14:paraId="15BC15B1" w14:textId="404B6087" w:rsidR="009740A9" w:rsidRPr="00750EC4" w:rsidRDefault="009740A9" w:rsidP="009740A9">
      <w:pPr>
        <w:spacing w:before="240" w:after="240" w:line="240" w:lineRule="auto"/>
        <w:outlineLvl w:val="3"/>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lastRenderedPageBreak/>
        <w:t xml:space="preserve">H3 </w:t>
      </w:r>
      <w:del w:id="239" w:author="Paul" w:date="2015-08-29T11:04:00Z">
        <w:r w:rsidRPr="00750EC4" w:rsidDel="00132C3E">
          <w:rPr>
            <w:rFonts w:ascii="Times New Roman" w:eastAsia="Times New Roman" w:hAnsi="Times New Roman" w:cs="Times New Roman"/>
            <w:b/>
            <w:bCs/>
            <w:color w:val="333333"/>
            <w:sz w:val="24"/>
            <w:szCs w:val="24"/>
          </w:rPr>
          <w:delText>core type</w:delText>
        </w:r>
      </w:del>
      <w:ins w:id="240" w:author="Paul" w:date="2015-08-29T11:04:00Z">
        <w:r w:rsidR="00132C3E">
          <w:rPr>
            <w:rFonts w:ascii="Times New Roman" w:eastAsia="Times New Roman" w:hAnsi="Times New Roman" w:cs="Times New Roman"/>
            <w:b/>
            <w:bCs/>
            <w:color w:val="333333"/>
            <w:sz w:val="24"/>
            <w:szCs w:val="24"/>
          </w:rPr>
          <w:t>family</w:t>
        </w:r>
      </w:ins>
    </w:p>
    <w:p w14:paraId="6B98E26B" w14:textId="6BD478B7" w:rsidR="009740A9" w:rsidRPr="00750EC4" w:rsidDel="00F003D8" w:rsidRDefault="009740A9" w:rsidP="00F003D8">
      <w:pPr>
        <w:pStyle w:val="ListParagraph"/>
        <w:numPr>
          <w:ilvl w:val="0"/>
          <w:numId w:val="4"/>
        </w:numPr>
        <w:spacing w:after="240" w:line="384" w:lineRule="atLeast"/>
        <w:rPr>
          <w:del w:id="241" w:author="Paul" w:date="2015-08-29T13:00:00Z"/>
          <w:rFonts w:ascii="Times New Roman" w:eastAsia="Times New Roman" w:hAnsi="Times New Roman" w:cs="Times New Roman"/>
          <w:color w:val="333333"/>
          <w:sz w:val="24"/>
          <w:szCs w:val="24"/>
        </w:rPr>
      </w:pPr>
      <w:commentRangeStart w:id="242"/>
      <w:r w:rsidRPr="00F003D8">
        <w:rPr>
          <w:rFonts w:ascii="Times New Roman" w:eastAsia="Times New Roman" w:hAnsi="Times New Roman" w:cs="Times New Roman"/>
          <w:color w:val="333333"/>
          <w:sz w:val="24"/>
          <w:szCs w:val="24"/>
        </w:rPr>
        <w:t xml:space="preserve">cenH3, or </w:t>
      </w:r>
      <w:proofErr w:type="spellStart"/>
      <w:r w:rsidRPr="00F003D8">
        <w:rPr>
          <w:rFonts w:ascii="Times New Roman" w:eastAsia="Times New Roman" w:hAnsi="Times New Roman" w:cs="Times New Roman"/>
          <w:color w:val="333333"/>
          <w:sz w:val="24"/>
          <w:szCs w:val="24"/>
        </w:rPr>
        <w:t>centromeric</w:t>
      </w:r>
      <w:proofErr w:type="spellEnd"/>
      <w:r w:rsidRPr="00F003D8">
        <w:rPr>
          <w:rFonts w:ascii="Times New Roman" w:eastAsia="Times New Roman" w:hAnsi="Times New Roman" w:cs="Times New Roman"/>
          <w:color w:val="333333"/>
          <w:sz w:val="24"/>
          <w:szCs w:val="24"/>
        </w:rPr>
        <w:t xml:space="preserve"> H3, </w:t>
      </w:r>
      <w:del w:id="243" w:author="Paul" w:date="2015-08-29T12:45:00Z">
        <w:r w:rsidRPr="00F003D8" w:rsidDel="00C77BBD">
          <w:rPr>
            <w:rFonts w:ascii="Times New Roman" w:eastAsia="Times New Roman" w:hAnsi="Times New Roman" w:cs="Times New Roman"/>
            <w:color w:val="333333"/>
            <w:sz w:val="24"/>
            <w:szCs w:val="24"/>
          </w:rPr>
          <w:delText xml:space="preserve">is </w:delText>
        </w:r>
      </w:del>
      <w:ins w:id="244" w:author="Paul" w:date="2015-08-29T12:45:00Z">
        <w:r w:rsidR="00C77BBD" w:rsidRPr="00F003D8">
          <w:rPr>
            <w:rFonts w:ascii="Times New Roman" w:eastAsia="Times New Roman" w:hAnsi="Times New Roman" w:cs="Times New Roman"/>
            <w:color w:val="333333"/>
            <w:sz w:val="24"/>
            <w:szCs w:val="24"/>
          </w:rPr>
          <w:t>replaces</w:t>
        </w:r>
      </w:ins>
      <w:ins w:id="245" w:author="Paul" w:date="2015-08-29T12:14:00Z">
        <w:r w:rsidR="00B366F0" w:rsidRPr="00F003D8">
          <w:rPr>
            <w:rFonts w:ascii="Times New Roman" w:eastAsia="Times New Roman" w:hAnsi="Times New Roman" w:cs="Times New Roman"/>
            <w:color w:val="333333"/>
            <w:sz w:val="24"/>
            <w:szCs w:val="24"/>
          </w:rPr>
          <w:t xml:space="preserve"> </w:t>
        </w:r>
      </w:ins>
      <w:ins w:id="246" w:author="Paul" w:date="2015-08-29T12:45:00Z">
        <w:r w:rsidR="00C77BBD" w:rsidRPr="00F003D8">
          <w:rPr>
            <w:rFonts w:ascii="Times New Roman" w:eastAsia="Times New Roman" w:hAnsi="Times New Roman" w:cs="Times New Roman"/>
            <w:color w:val="333333"/>
            <w:sz w:val="24"/>
            <w:szCs w:val="24"/>
          </w:rPr>
          <w:t xml:space="preserve">canonical </w:t>
        </w:r>
      </w:ins>
      <w:ins w:id="247" w:author="Paul" w:date="2015-08-29T12:14:00Z">
        <w:r w:rsidR="00B366F0" w:rsidRPr="00F003D8">
          <w:rPr>
            <w:rFonts w:ascii="Times New Roman" w:eastAsia="Times New Roman" w:hAnsi="Times New Roman" w:cs="Times New Roman"/>
            <w:color w:val="333333"/>
            <w:sz w:val="24"/>
            <w:szCs w:val="24"/>
          </w:rPr>
          <w:t xml:space="preserve">H3 </w:t>
        </w:r>
      </w:ins>
      <w:ins w:id="248" w:author="Paul" w:date="2015-08-29T12:15:00Z">
        <w:r w:rsidR="00B366F0" w:rsidRPr="00F003D8">
          <w:rPr>
            <w:rFonts w:ascii="Times New Roman" w:eastAsia="Times New Roman" w:hAnsi="Times New Roman" w:cs="Times New Roman"/>
            <w:color w:val="333333"/>
            <w:sz w:val="24"/>
            <w:szCs w:val="24"/>
          </w:rPr>
          <w:t>in</w:t>
        </w:r>
      </w:ins>
      <w:ins w:id="249" w:author="Paul" w:date="2015-08-29T12:14:00Z">
        <w:r w:rsidR="00B366F0" w:rsidRPr="00F003D8">
          <w:rPr>
            <w:rFonts w:ascii="Times New Roman" w:eastAsia="Times New Roman" w:hAnsi="Times New Roman" w:cs="Times New Roman"/>
            <w:color w:val="333333"/>
            <w:sz w:val="24"/>
            <w:szCs w:val="24"/>
          </w:rPr>
          <w:t xml:space="preserve"> </w:t>
        </w:r>
        <w:proofErr w:type="spellStart"/>
        <w:r w:rsidR="00B366F0" w:rsidRPr="00F003D8">
          <w:rPr>
            <w:rFonts w:ascii="Times New Roman" w:eastAsia="Times New Roman" w:hAnsi="Times New Roman" w:cs="Times New Roman"/>
            <w:color w:val="333333"/>
            <w:sz w:val="24"/>
            <w:szCs w:val="24"/>
          </w:rPr>
          <w:t>centromer</w:t>
        </w:r>
      </w:ins>
      <w:ins w:id="250" w:author="Paul" w:date="2015-08-29T12:15:00Z">
        <w:r w:rsidR="00B366F0" w:rsidRPr="00F003D8">
          <w:rPr>
            <w:rFonts w:ascii="Times New Roman" w:eastAsia="Times New Roman" w:hAnsi="Times New Roman" w:cs="Times New Roman"/>
            <w:color w:val="333333"/>
            <w:sz w:val="24"/>
            <w:szCs w:val="24"/>
          </w:rPr>
          <w:t>ic</w:t>
        </w:r>
        <w:proofErr w:type="spellEnd"/>
        <w:r w:rsidR="00B366F0" w:rsidRPr="00F003D8">
          <w:rPr>
            <w:rFonts w:ascii="Times New Roman" w:eastAsia="Times New Roman" w:hAnsi="Times New Roman" w:cs="Times New Roman"/>
            <w:color w:val="333333"/>
            <w:sz w:val="24"/>
            <w:szCs w:val="24"/>
          </w:rPr>
          <w:t xml:space="preserve"> nucleosomes</w:t>
        </w:r>
      </w:ins>
      <w:ins w:id="251" w:author="Paul" w:date="2015-08-29T12:14:00Z">
        <w:r w:rsidR="00B366F0" w:rsidRPr="00F003D8">
          <w:rPr>
            <w:rFonts w:ascii="Times New Roman" w:eastAsia="Times New Roman" w:hAnsi="Times New Roman" w:cs="Times New Roman"/>
            <w:color w:val="333333"/>
            <w:sz w:val="24"/>
            <w:szCs w:val="24"/>
          </w:rPr>
          <w:t xml:space="preserve"> </w:t>
        </w:r>
      </w:ins>
      <w:ins w:id="252" w:author="Paul" w:date="2015-08-29T12:46:00Z">
        <w:r w:rsidR="00C77BBD" w:rsidRPr="00F003D8">
          <w:rPr>
            <w:rFonts w:ascii="Times New Roman" w:eastAsia="Times New Roman" w:hAnsi="Times New Roman" w:cs="Times New Roman"/>
            <w:color w:val="333333"/>
            <w:sz w:val="24"/>
            <w:szCs w:val="24"/>
          </w:rPr>
          <w:t>and</w:t>
        </w:r>
      </w:ins>
      <w:ins w:id="253" w:author="Paul" w:date="2015-08-29T12:14:00Z">
        <w:r w:rsidR="00B366F0" w:rsidRPr="00F003D8">
          <w:rPr>
            <w:rFonts w:ascii="Times New Roman" w:eastAsia="Times New Roman" w:hAnsi="Times New Roman" w:cs="Times New Roman"/>
            <w:color w:val="333333"/>
            <w:sz w:val="24"/>
            <w:szCs w:val="24"/>
          </w:rPr>
          <w:t xml:space="preserve"> is essential for kinetochore</w:t>
        </w:r>
        <w:r w:rsidR="00B366F0" w:rsidRPr="00F01A07">
          <w:rPr>
            <w:rFonts w:ascii="Times New Roman" w:eastAsia="Times New Roman" w:hAnsi="Times New Roman" w:cs="Times New Roman"/>
            <w:color w:val="333333"/>
            <w:sz w:val="24"/>
            <w:szCs w:val="24"/>
          </w:rPr>
          <w:t xml:space="preserve"> formation in most eukaryotes</w:t>
        </w:r>
      </w:ins>
      <w:ins w:id="254" w:author="Paul" w:date="2015-08-29T12:18:00Z">
        <w:r w:rsidR="00B366F0" w:rsidRPr="00F01A07">
          <w:rPr>
            <w:rFonts w:ascii="Times New Roman" w:eastAsia="Times New Roman" w:hAnsi="Times New Roman" w:cs="Times New Roman"/>
            <w:color w:val="333333"/>
            <w:sz w:val="24"/>
            <w:szCs w:val="24"/>
          </w:rPr>
          <w:t xml:space="preserve">. </w:t>
        </w:r>
      </w:ins>
      <w:ins w:id="255" w:author="Paul" w:date="2015-08-29T12:15:00Z">
        <w:r w:rsidR="00B366F0" w:rsidRPr="00F01A07">
          <w:rPr>
            <w:rFonts w:ascii="Times New Roman" w:eastAsia="Times New Roman" w:hAnsi="Times New Roman" w:cs="Times New Roman"/>
            <w:color w:val="333333"/>
            <w:sz w:val="24"/>
            <w:szCs w:val="24"/>
          </w:rPr>
          <w:t xml:space="preserve"> </w:t>
        </w:r>
      </w:ins>
      <w:del w:id="256" w:author="Paul" w:date="2015-08-29T12:19:00Z">
        <w:r w:rsidRPr="00F01A07" w:rsidDel="00B366F0">
          <w:rPr>
            <w:rFonts w:ascii="Times New Roman" w:eastAsia="Times New Roman" w:hAnsi="Times New Roman" w:cs="Times New Roman"/>
            <w:color w:val="333333"/>
            <w:sz w:val="24"/>
            <w:szCs w:val="24"/>
          </w:rPr>
          <w:delText>found when in nucleosomes near centromere</w:delText>
        </w:r>
      </w:del>
      <w:r w:rsidRPr="00F003D8">
        <w:rPr>
          <w:rFonts w:ascii="Times New Roman" w:eastAsia="Times New Roman" w:hAnsi="Times New Roman" w:cs="Times New Roman"/>
          <w:color w:val="333333"/>
          <w:sz w:val="24"/>
          <w:szCs w:val="24"/>
          <w:rPrChange w:id="257" w:author="Paul" w:date="2015-08-29T13:00:00Z">
            <w:rPr>
              <w:rFonts w:ascii="Times New Roman" w:eastAsia="Times New Roman" w:hAnsi="Times New Roman" w:cs="Times New Roman"/>
              <w:color w:val="333333"/>
              <w:sz w:val="24"/>
              <w:szCs w:val="24"/>
            </w:rPr>
          </w:rPrChange>
        </w:rPr>
        <w:t xml:space="preserve">. </w:t>
      </w:r>
      <w:proofErr w:type="gramStart"/>
      <w:ins w:id="258" w:author="Paul" w:date="2015-08-29T12:19:00Z">
        <w:r w:rsidR="00B366F0" w:rsidRPr="00F003D8">
          <w:rPr>
            <w:rFonts w:ascii="Times New Roman" w:eastAsia="Times New Roman" w:hAnsi="Times New Roman" w:cs="Times New Roman"/>
            <w:color w:val="333333"/>
            <w:sz w:val="24"/>
            <w:szCs w:val="24"/>
            <w:rPrChange w:id="259" w:author="Paul" w:date="2015-08-29T13:00:00Z">
              <w:rPr>
                <w:rFonts w:ascii="Times New Roman" w:eastAsia="Times New Roman" w:hAnsi="Times New Roman" w:cs="Times New Roman"/>
                <w:color w:val="333333"/>
                <w:sz w:val="24"/>
                <w:szCs w:val="24"/>
              </w:rPr>
            </w:rPrChange>
          </w:rPr>
          <w:t>cenH3s</w:t>
        </w:r>
        <w:proofErr w:type="gramEnd"/>
        <w:r w:rsidR="00B366F0" w:rsidRPr="00F003D8">
          <w:rPr>
            <w:rFonts w:ascii="Times New Roman" w:eastAsia="Times New Roman" w:hAnsi="Times New Roman" w:cs="Times New Roman"/>
            <w:color w:val="333333"/>
            <w:sz w:val="24"/>
            <w:szCs w:val="24"/>
            <w:rPrChange w:id="260" w:author="Paul" w:date="2015-08-29T13:00:00Z">
              <w:rPr>
                <w:rFonts w:ascii="Times New Roman" w:eastAsia="Times New Roman" w:hAnsi="Times New Roman" w:cs="Times New Roman"/>
                <w:color w:val="333333"/>
                <w:sz w:val="24"/>
                <w:szCs w:val="24"/>
              </w:rPr>
            </w:rPrChange>
          </w:rPr>
          <w:t xml:space="preserve"> </w:t>
        </w:r>
      </w:ins>
      <w:ins w:id="261" w:author="Paul" w:date="2015-08-29T12:20:00Z">
        <w:r w:rsidR="00B366F0" w:rsidRPr="00F003D8">
          <w:rPr>
            <w:rFonts w:ascii="Times New Roman" w:eastAsia="Times New Roman" w:hAnsi="Times New Roman" w:cs="Times New Roman"/>
            <w:color w:val="333333"/>
            <w:sz w:val="24"/>
            <w:szCs w:val="24"/>
            <w:rPrChange w:id="262" w:author="Paul" w:date="2015-08-29T13:00:00Z">
              <w:rPr>
                <w:rFonts w:ascii="Times New Roman" w:eastAsia="Times New Roman" w:hAnsi="Times New Roman" w:cs="Times New Roman"/>
                <w:color w:val="333333"/>
                <w:sz w:val="24"/>
                <w:szCs w:val="24"/>
              </w:rPr>
            </w:rPrChange>
          </w:rPr>
          <w:t>typically have only about 50</w:t>
        </w:r>
      </w:ins>
      <w:ins w:id="263" w:author="Paul" w:date="2015-08-29T12:51:00Z">
        <w:r w:rsidR="00C77BBD" w:rsidRPr="00F003D8">
          <w:rPr>
            <w:rFonts w:ascii="Times New Roman" w:eastAsia="Times New Roman" w:hAnsi="Times New Roman" w:cs="Times New Roman"/>
            <w:color w:val="333333"/>
            <w:sz w:val="24"/>
            <w:szCs w:val="24"/>
            <w:rPrChange w:id="264" w:author="Paul" w:date="2015-08-29T13:00:00Z">
              <w:rPr>
                <w:rFonts w:ascii="Times New Roman" w:eastAsia="Times New Roman" w:hAnsi="Times New Roman" w:cs="Times New Roman"/>
                <w:color w:val="333333"/>
                <w:sz w:val="24"/>
                <w:szCs w:val="24"/>
              </w:rPr>
            </w:rPrChange>
          </w:rPr>
          <w:t>-60</w:t>
        </w:r>
      </w:ins>
      <w:ins w:id="265" w:author="Paul" w:date="2015-08-29T12:20:00Z">
        <w:r w:rsidR="00B366F0" w:rsidRPr="00F003D8">
          <w:rPr>
            <w:rFonts w:ascii="Times New Roman" w:eastAsia="Times New Roman" w:hAnsi="Times New Roman" w:cs="Times New Roman"/>
            <w:color w:val="333333"/>
            <w:sz w:val="24"/>
            <w:szCs w:val="24"/>
            <w:rPrChange w:id="266" w:author="Paul" w:date="2015-08-29T13:00:00Z">
              <w:rPr>
                <w:rFonts w:ascii="Times New Roman" w:eastAsia="Times New Roman" w:hAnsi="Times New Roman" w:cs="Times New Roman"/>
                <w:color w:val="333333"/>
                <w:sz w:val="24"/>
                <w:szCs w:val="24"/>
              </w:rPr>
            </w:rPrChange>
          </w:rPr>
          <w:t>% amino acid identity to canonical H3</w:t>
        </w:r>
      </w:ins>
      <w:ins w:id="267" w:author="Paul" w:date="2015-08-29T12:47:00Z">
        <w:r w:rsidR="00C77BBD" w:rsidRPr="00F003D8">
          <w:rPr>
            <w:rFonts w:ascii="Times New Roman" w:eastAsia="Times New Roman" w:hAnsi="Times New Roman" w:cs="Times New Roman"/>
            <w:color w:val="333333"/>
            <w:sz w:val="24"/>
            <w:szCs w:val="24"/>
            <w:rPrChange w:id="268" w:author="Paul" w:date="2015-08-29T13:00:00Z">
              <w:rPr>
                <w:rFonts w:ascii="Times New Roman" w:eastAsia="Times New Roman" w:hAnsi="Times New Roman" w:cs="Times New Roman"/>
                <w:color w:val="333333"/>
                <w:sz w:val="24"/>
                <w:szCs w:val="24"/>
              </w:rPr>
            </w:rPrChange>
          </w:rPr>
          <w:t xml:space="preserve"> in the histone fold domain</w:t>
        </w:r>
      </w:ins>
      <w:ins w:id="269" w:author="Paul" w:date="2015-08-29T12:51:00Z">
        <w:r w:rsidR="00C77BBD" w:rsidRPr="00F003D8">
          <w:rPr>
            <w:rFonts w:ascii="Times New Roman" w:eastAsia="Times New Roman" w:hAnsi="Times New Roman" w:cs="Times New Roman"/>
            <w:color w:val="333333"/>
            <w:sz w:val="24"/>
            <w:szCs w:val="24"/>
            <w:rPrChange w:id="270" w:author="Paul" w:date="2015-08-29T13:00:00Z">
              <w:rPr>
                <w:rFonts w:ascii="Times New Roman" w:eastAsia="Times New Roman" w:hAnsi="Times New Roman" w:cs="Times New Roman"/>
                <w:color w:val="333333"/>
                <w:sz w:val="24"/>
                <w:szCs w:val="24"/>
              </w:rPr>
            </w:rPrChange>
          </w:rPr>
          <w:t xml:space="preserve"> and no conservation of the N-terminal.</w:t>
        </w:r>
      </w:ins>
      <w:ins w:id="271" w:author="Paul" w:date="2015-08-29T12:52:00Z">
        <w:r w:rsidR="00C77BBD" w:rsidRPr="00F003D8">
          <w:rPr>
            <w:rFonts w:ascii="Times New Roman" w:eastAsia="Times New Roman" w:hAnsi="Times New Roman" w:cs="Times New Roman"/>
            <w:color w:val="333333"/>
            <w:sz w:val="24"/>
            <w:szCs w:val="24"/>
            <w:rPrChange w:id="272" w:author="Paul" w:date="2015-08-29T13:00:00Z">
              <w:rPr>
                <w:rFonts w:ascii="Times New Roman" w:eastAsia="Times New Roman" w:hAnsi="Times New Roman" w:cs="Times New Roman"/>
                <w:color w:val="333333"/>
                <w:sz w:val="24"/>
                <w:szCs w:val="24"/>
              </w:rPr>
            </w:rPrChange>
          </w:rPr>
          <w:t xml:space="preserve"> cenH3s</w:t>
        </w:r>
      </w:ins>
      <w:ins w:id="273" w:author="Paul" w:date="2015-08-29T12:47:00Z">
        <w:r w:rsidR="00C77BBD" w:rsidRPr="00F003D8">
          <w:rPr>
            <w:rFonts w:ascii="Times New Roman" w:eastAsia="Times New Roman" w:hAnsi="Times New Roman" w:cs="Times New Roman"/>
            <w:color w:val="333333"/>
            <w:sz w:val="24"/>
            <w:szCs w:val="24"/>
            <w:rPrChange w:id="274" w:author="Paul" w:date="2015-08-29T13:00:00Z">
              <w:rPr>
                <w:rFonts w:ascii="Times New Roman" w:eastAsia="Times New Roman" w:hAnsi="Times New Roman" w:cs="Times New Roman"/>
                <w:color w:val="333333"/>
                <w:sz w:val="24"/>
                <w:szCs w:val="24"/>
              </w:rPr>
            </w:rPrChange>
          </w:rPr>
          <w:t xml:space="preserve"> have </w:t>
        </w:r>
      </w:ins>
      <w:del w:id="275" w:author="Paul" w:date="2015-08-29T12:48:00Z">
        <w:r w:rsidRPr="00F003D8" w:rsidDel="00C77BBD">
          <w:rPr>
            <w:rFonts w:ascii="Times New Roman" w:eastAsia="Times New Roman" w:hAnsi="Times New Roman" w:cs="Times New Roman"/>
            <w:color w:val="333333"/>
            <w:sz w:val="24"/>
            <w:szCs w:val="24"/>
            <w:rPrChange w:id="276" w:author="Paul" w:date="2015-08-29T13:00:00Z">
              <w:rPr>
                <w:rFonts w:ascii="Times New Roman" w:eastAsia="Times New Roman" w:hAnsi="Times New Roman" w:cs="Times New Roman"/>
                <w:color w:val="333333"/>
                <w:sz w:val="24"/>
                <w:szCs w:val="24"/>
              </w:rPr>
            </w:rPrChange>
          </w:rPr>
          <w:delText>contain strucutral</w:delText>
        </w:r>
      </w:del>
      <w:ins w:id="277" w:author="Microsoft Office User" w:date="2015-08-25T16:14:00Z">
        <w:del w:id="278" w:author="Paul" w:date="2015-08-29T12:48:00Z">
          <w:r w:rsidR="00EB7F19" w:rsidRPr="00F003D8" w:rsidDel="00C77BBD">
            <w:rPr>
              <w:rFonts w:ascii="Times New Roman" w:eastAsia="Times New Roman" w:hAnsi="Times New Roman" w:cs="Times New Roman"/>
              <w:color w:val="333333"/>
              <w:sz w:val="24"/>
              <w:szCs w:val="24"/>
              <w:rPrChange w:id="279" w:author="Paul" w:date="2015-08-29T13:00:00Z">
                <w:rPr>
                  <w:rFonts w:ascii="Times New Roman" w:eastAsia="Times New Roman" w:hAnsi="Times New Roman" w:cs="Times New Roman"/>
                  <w:color w:val="333333"/>
                  <w:sz w:val="24"/>
                  <w:szCs w:val="24"/>
                </w:rPr>
              </w:rPrChange>
            </w:rPr>
            <w:delText>structural</w:delText>
          </w:r>
        </w:del>
      </w:ins>
      <w:del w:id="280" w:author="Paul" w:date="2015-08-29T12:48:00Z">
        <w:r w:rsidRPr="00F003D8" w:rsidDel="00C77BBD">
          <w:rPr>
            <w:rFonts w:ascii="Times New Roman" w:eastAsia="Times New Roman" w:hAnsi="Times New Roman" w:cs="Times New Roman"/>
            <w:color w:val="333333"/>
            <w:sz w:val="24"/>
            <w:szCs w:val="24"/>
            <w:rPrChange w:id="281" w:author="Paul" w:date="2015-08-29T13:00:00Z">
              <w:rPr>
                <w:rFonts w:ascii="Times New Roman" w:eastAsia="Times New Roman" w:hAnsi="Times New Roman" w:cs="Times New Roman"/>
                <w:color w:val="333333"/>
                <w:sz w:val="24"/>
                <w:szCs w:val="24"/>
              </w:rPr>
            </w:rPrChange>
          </w:rPr>
          <w:delText xml:space="preserve"> features such as </w:delText>
        </w:r>
      </w:del>
      <w:r w:rsidRPr="00F003D8">
        <w:rPr>
          <w:rFonts w:ascii="Times New Roman" w:eastAsia="Times New Roman" w:hAnsi="Times New Roman" w:cs="Times New Roman"/>
          <w:color w:val="333333"/>
          <w:sz w:val="24"/>
          <w:szCs w:val="24"/>
          <w:rPrChange w:id="282" w:author="Paul" w:date="2015-08-29T13:00:00Z">
            <w:rPr>
              <w:rFonts w:ascii="Times New Roman" w:eastAsia="Times New Roman" w:hAnsi="Times New Roman" w:cs="Times New Roman"/>
              <w:color w:val="333333"/>
              <w:sz w:val="24"/>
              <w:szCs w:val="24"/>
            </w:rPr>
          </w:rPrChange>
        </w:rPr>
        <w:t>an extended loop1</w:t>
      </w:r>
      <w:ins w:id="283" w:author="Paul" w:date="2015-08-29T12:48:00Z">
        <w:r w:rsidR="00C77BBD" w:rsidRPr="00F003D8">
          <w:rPr>
            <w:rFonts w:ascii="Times New Roman" w:eastAsia="Times New Roman" w:hAnsi="Times New Roman" w:cs="Times New Roman"/>
            <w:color w:val="333333"/>
            <w:sz w:val="24"/>
            <w:szCs w:val="24"/>
            <w:rPrChange w:id="284" w:author="Paul" w:date="2015-08-29T13:00:00Z">
              <w:rPr>
                <w:rFonts w:ascii="Times New Roman" w:eastAsia="Times New Roman" w:hAnsi="Times New Roman" w:cs="Times New Roman"/>
                <w:color w:val="333333"/>
                <w:sz w:val="24"/>
                <w:szCs w:val="24"/>
              </w:rPr>
            </w:rPrChange>
          </w:rPr>
          <w:t xml:space="preserve"> and usually replace </w:t>
        </w:r>
      </w:ins>
      <w:ins w:id="285" w:author="Paul" w:date="2015-08-29T12:51:00Z">
        <w:r w:rsidR="00C77BBD" w:rsidRPr="00F003D8">
          <w:rPr>
            <w:rFonts w:ascii="Times New Roman" w:eastAsia="Times New Roman" w:hAnsi="Times New Roman" w:cs="Times New Roman"/>
            <w:color w:val="333333"/>
            <w:sz w:val="24"/>
            <w:szCs w:val="24"/>
            <w:rPrChange w:id="286" w:author="Paul" w:date="2015-08-29T13:00:00Z">
              <w:rPr>
                <w:rFonts w:ascii="Times New Roman" w:eastAsia="Times New Roman" w:hAnsi="Times New Roman" w:cs="Times New Roman"/>
                <w:color w:val="333333"/>
                <w:sz w:val="24"/>
                <w:szCs w:val="24"/>
              </w:rPr>
            </w:rPrChange>
          </w:rPr>
          <w:t>Phe84</w:t>
        </w:r>
      </w:ins>
      <w:ins w:id="287" w:author="Paul" w:date="2015-08-29T12:48:00Z">
        <w:r w:rsidR="00C77BBD" w:rsidRPr="00F003D8">
          <w:rPr>
            <w:rFonts w:ascii="Times New Roman" w:eastAsia="Times New Roman" w:hAnsi="Times New Roman" w:cs="Times New Roman"/>
            <w:color w:val="333333"/>
            <w:sz w:val="24"/>
            <w:szCs w:val="24"/>
            <w:rPrChange w:id="288" w:author="Paul" w:date="2015-08-29T13:00:00Z">
              <w:rPr>
                <w:rFonts w:ascii="Times New Roman" w:eastAsia="Times New Roman" w:hAnsi="Times New Roman" w:cs="Times New Roman"/>
                <w:color w:val="333333"/>
                <w:sz w:val="24"/>
                <w:szCs w:val="24"/>
              </w:rPr>
            </w:rPrChange>
          </w:rPr>
          <w:t xml:space="preserve"> in</w:t>
        </w:r>
      </w:ins>
      <w:ins w:id="289" w:author="Paul" w:date="2015-08-29T12:51:00Z">
        <w:r w:rsidR="00C77BBD" w:rsidRPr="00F003D8">
          <w:rPr>
            <w:rFonts w:ascii="Times New Roman" w:eastAsia="Times New Roman" w:hAnsi="Times New Roman" w:cs="Times New Roman"/>
            <w:color w:val="333333"/>
            <w:sz w:val="24"/>
            <w:szCs w:val="24"/>
            <w:rPrChange w:id="290" w:author="Paul" w:date="2015-08-29T13:00:00Z">
              <w:rPr>
                <w:rFonts w:ascii="Times New Roman" w:eastAsia="Times New Roman" w:hAnsi="Times New Roman" w:cs="Times New Roman"/>
                <w:color w:val="333333"/>
                <w:sz w:val="24"/>
                <w:szCs w:val="24"/>
              </w:rPr>
            </w:rPrChange>
          </w:rPr>
          <w:t xml:space="preserve"> canonical</w:t>
        </w:r>
      </w:ins>
      <w:ins w:id="291" w:author="Paul" w:date="2015-08-29T12:48:00Z">
        <w:r w:rsidR="00C77BBD" w:rsidRPr="00F003D8">
          <w:rPr>
            <w:rFonts w:ascii="Times New Roman" w:eastAsia="Times New Roman" w:hAnsi="Times New Roman" w:cs="Times New Roman"/>
            <w:color w:val="333333"/>
            <w:sz w:val="24"/>
            <w:szCs w:val="24"/>
            <w:rPrChange w:id="292" w:author="Paul" w:date="2015-08-29T13:00:00Z">
              <w:rPr>
                <w:rFonts w:ascii="Times New Roman" w:eastAsia="Times New Roman" w:hAnsi="Times New Roman" w:cs="Times New Roman"/>
                <w:color w:val="333333"/>
                <w:sz w:val="24"/>
                <w:szCs w:val="24"/>
              </w:rPr>
            </w:rPrChange>
          </w:rPr>
          <w:t xml:space="preserve"> H3 with </w:t>
        </w:r>
      </w:ins>
      <w:proofErr w:type="spellStart"/>
      <w:ins w:id="293" w:author="Paul" w:date="2015-08-29T12:51:00Z">
        <w:r w:rsidR="00C77BBD" w:rsidRPr="00F003D8">
          <w:rPr>
            <w:rFonts w:ascii="Times New Roman" w:eastAsia="Times New Roman" w:hAnsi="Times New Roman" w:cs="Times New Roman"/>
            <w:color w:val="333333"/>
            <w:sz w:val="24"/>
            <w:szCs w:val="24"/>
            <w:rPrChange w:id="294" w:author="Paul" w:date="2015-08-29T13:00:00Z">
              <w:rPr>
                <w:rFonts w:ascii="Times New Roman" w:eastAsia="Times New Roman" w:hAnsi="Times New Roman" w:cs="Times New Roman"/>
                <w:color w:val="333333"/>
                <w:sz w:val="24"/>
                <w:szCs w:val="24"/>
              </w:rPr>
            </w:rPrChange>
          </w:rPr>
          <w:t>Trp</w:t>
        </w:r>
      </w:ins>
      <w:proofErr w:type="spellEnd"/>
      <w:ins w:id="295" w:author="Paul" w:date="2015-08-29T12:57:00Z">
        <w:r w:rsidR="00F003D8" w:rsidRPr="00F003D8">
          <w:rPr>
            <w:rFonts w:ascii="Times New Roman" w:eastAsia="Times New Roman" w:hAnsi="Times New Roman" w:cs="Times New Roman"/>
            <w:color w:val="333333"/>
            <w:sz w:val="24"/>
            <w:szCs w:val="24"/>
            <w:rPrChange w:id="296" w:author="Paul" w:date="2015-08-29T13:00:00Z">
              <w:rPr>
                <w:rFonts w:ascii="Times New Roman" w:eastAsia="Times New Roman" w:hAnsi="Times New Roman" w:cs="Times New Roman"/>
                <w:color w:val="333333"/>
                <w:sz w:val="24"/>
                <w:szCs w:val="24"/>
              </w:rPr>
            </w:rPrChange>
          </w:rPr>
          <w:t>,</w:t>
        </w:r>
      </w:ins>
      <w:ins w:id="297" w:author="Paul" w:date="2015-08-29T12:53:00Z">
        <w:r w:rsidR="00C77BBD" w:rsidRPr="00F003D8">
          <w:rPr>
            <w:rFonts w:ascii="Times New Roman" w:eastAsia="Times New Roman" w:hAnsi="Times New Roman" w:cs="Times New Roman"/>
            <w:color w:val="333333"/>
            <w:sz w:val="24"/>
            <w:szCs w:val="24"/>
            <w:rPrChange w:id="298" w:author="Paul" w:date="2015-08-29T13:00:00Z">
              <w:rPr>
                <w:rFonts w:ascii="Times New Roman" w:eastAsia="Times New Roman" w:hAnsi="Times New Roman" w:cs="Times New Roman"/>
                <w:color w:val="333333"/>
                <w:sz w:val="24"/>
                <w:szCs w:val="24"/>
              </w:rPr>
            </w:rPrChange>
          </w:rPr>
          <w:t xml:space="preserve"> and </w:t>
        </w:r>
        <w:proofErr w:type="spellStart"/>
        <w:r w:rsidR="00C77BBD" w:rsidRPr="00F003D8">
          <w:rPr>
            <w:rFonts w:ascii="Times New Roman" w:eastAsia="Times New Roman" w:hAnsi="Times New Roman" w:cs="Times New Roman"/>
            <w:color w:val="333333"/>
            <w:sz w:val="24"/>
            <w:szCs w:val="24"/>
            <w:rPrChange w:id="299" w:author="Paul" w:date="2015-08-29T13:00:00Z">
              <w:rPr>
                <w:rFonts w:ascii="Times New Roman" w:eastAsia="Times New Roman" w:hAnsi="Times New Roman" w:cs="Times New Roman"/>
                <w:color w:val="333333"/>
                <w:sz w:val="24"/>
                <w:szCs w:val="24"/>
              </w:rPr>
            </w:rPrChange>
          </w:rPr>
          <w:t>Thr</w:t>
        </w:r>
        <w:proofErr w:type="spellEnd"/>
        <w:r w:rsidR="00C77BBD" w:rsidRPr="00F003D8">
          <w:rPr>
            <w:rFonts w:ascii="Times New Roman" w:eastAsia="Times New Roman" w:hAnsi="Times New Roman" w:cs="Times New Roman"/>
            <w:color w:val="333333"/>
            <w:sz w:val="24"/>
            <w:szCs w:val="24"/>
            <w:rPrChange w:id="300" w:author="Paul" w:date="2015-08-29T13:00:00Z">
              <w:rPr>
                <w:rFonts w:ascii="Times New Roman" w:eastAsia="Times New Roman" w:hAnsi="Times New Roman" w:cs="Times New Roman"/>
                <w:color w:val="333333"/>
                <w:sz w:val="24"/>
                <w:szCs w:val="24"/>
              </w:rPr>
            </w:rPrChange>
          </w:rPr>
          <w:t xml:space="preserve"> 107 with Ala, </w:t>
        </w:r>
        <w:proofErr w:type="spellStart"/>
        <w:r w:rsidR="00C77BBD" w:rsidRPr="00F003D8">
          <w:rPr>
            <w:rFonts w:ascii="Times New Roman" w:eastAsia="Times New Roman" w:hAnsi="Times New Roman" w:cs="Times New Roman"/>
            <w:color w:val="333333"/>
            <w:sz w:val="24"/>
            <w:szCs w:val="24"/>
            <w:rPrChange w:id="301" w:author="Paul" w:date="2015-08-29T13:00:00Z">
              <w:rPr>
                <w:rFonts w:ascii="Times New Roman" w:eastAsia="Times New Roman" w:hAnsi="Times New Roman" w:cs="Times New Roman"/>
                <w:color w:val="333333"/>
                <w:sz w:val="24"/>
                <w:szCs w:val="24"/>
              </w:rPr>
            </w:rPrChange>
          </w:rPr>
          <w:t>Cys</w:t>
        </w:r>
        <w:proofErr w:type="spellEnd"/>
        <w:r w:rsidR="00C77BBD" w:rsidRPr="00F003D8">
          <w:rPr>
            <w:rFonts w:ascii="Times New Roman" w:eastAsia="Times New Roman" w:hAnsi="Times New Roman" w:cs="Times New Roman"/>
            <w:color w:val="333333"/>
            <w:sz w:val="24"/>
            <w:szCs w:val="24"/>
            <w:rPrChange w:id="302" w:author="Paul" w:date="2015-08-29T13:00:00Z">
              <w:rPr>
                <w:rFonts w:ascii="Times New Roman" w:eastAsia="Times New Roman" w:hAnsi="Times New Roman" w:cs="Times New Roman"/>
                <w:color w:val="333333"/>
                <w:sz w:val="24"/>
                <w:szCs w:val="24"/>
              </w:rPr>
            </w:rPrChange>
          </w:rPr>
          <w:t>, or Ser</w:t>
        </w:r>
      </w:ins>
      <w:r w:rsidRPr="00F003D8">
        <w:rPr>
          <w:rFonts w:ascii="Times New Roman" w:eastAsia="Times New Roman" w:hAnsi="Times New Roman" w:cs="Times New Roman"/>
          <w:color w:val="333333"/>
          <w:sz w:val="24"/>
          <w:szCs w:val="24"/>
          <w:rPrChange w:id="303" w:author="Paul" w:date="2015-08-29T13:00:00Z">
            <w:rPr>
              <w:rFonts w:ascii="Times New Roman" w:eastAsia="Times New Roman" w:hAnsi="Times New Roman" w:cs="Times New Roman"/>
              <w:color w:val="333333"/>
              <w:sz w:val="24"/>
              <w:szCs w:val="24"/>
            </w:rPr>
          </w:rPrChange>
        </w:rPr>
        <w:t>.</w:t>
      </w:r>
      <w:ins w:id="304" w:author="Eli D" w:date="2015-08-25T00:32:00Z">
        <w:r w:rsidR="00F071B1" w:rsidRPr="00F003D8">
          <w:rPr>
            <w:rFonts w:ascii="Times New Roman" w:eastAsia="Times New Roman" w:hAnsi="Times New Roman" w:cs="Times New Roman"/>
            <w:color w:val="333333"/>
            <w:sz w:val="24"/>
            <w:szCs w:val="24"/>
            <w:rPrChange w:id="305" w:author="Paul" w:date="2015-08-29T13:00:00Z">
              <w:rPr>
                <w:rFonts w:ascii="Times New Roman" w:eastAsia="Times New Roman" w:hAnsi="Times New Roman" w:cs="Times New Roman"/>
                <w:color w:val="333333"/>
                <w:sz w:val="24"/>
                <w:szCs w:val="24"/>
              </w:rPr>
            </w:rPrChange>
          </w:rPr>
          <w:t xml:space="preserve"> </w:t>
        </w:r>
        <w:r w:rsidR="00F071B1" w:rsidRPr="00F003D8">
          <w:rPr>
            <w:rFonts w:ascii="Times New Roman" w:eastAsia="Times New Roman" w:hAnsi="Times New Roman" w:cs="Times New Roman"/>
            <w:color w:val="333333"/>
            <w:sz w:val="24"/>
            <w:szCs w:val="24"/>
          </w:rPr>
          <w:fldChar w:fldCharType="begin" w:fldLock="1"/>
        </w:r>
      </w:ins>
      <w:r w:rsidR="00F071B1" w:rsidRPr="00F003D8">
        <w:rPr>
          <w:rFonts w:ascii="Times New Roman" w:eastAsia="Times New Roman" w:hAnsi="Times New Roman" w:cs="Times New Roman"/>
          <w:color w:val="333333"/>
          <w:sz w:val="24"/>
          <w:szCs w:val="24"/>
          <w:rPrChange w:id="306" w:author="Paul" w:date="2015-08-29T13:00:00Z">
            <w:rPr>
              <w:rFonts w:ascii="Times New Roman" w:eastAsia="Times New Roman" w:hAnsi="Times New Roman" w:cs="Times New Roman"/>
              <w:color w:val="333333"/>
              <w:sz w:val="24"/>
              <w:szCs w:val="24"/>
            </w:rPr>
          </w:rPrChange>
        </w:rPr>
        <w:instrText>ADDIN CSL_CITATION { "citationItems" : [ { "id" : "ITEM-1", "itemData" : { "DOI" : "10.1186/1471-2148-10-259", "ISSN" : "1471-2148", "PMID" : "20738881", "abstract" : "BACKGROUND: The phenotype of an organism is an outcome of both its genotype, encoding the primary sequence of proteins, and the developmental orchestration of gene expression. The substrate of gene expression in eukaryotes is the chromatin, whose fundamental units are nucleosomes composed of DNA wrapped around each two of the core histone types H2A, H2B, H3 and H4. Key regulatory steps involved in the determination of chromatin conformations are posttranslational modifications (PTM) at histone tails as well as the assembly of histone variants into nucleosomal arrays. Although the mechanistic background is fragmentary understood, it appears that the chromatin signature of metazoan cell types is inheritable over generations. Even less understood is the conservation of epigenetic mechanisms among eukaryotes and their origins.\n\nRESULTS: In the light of recent progress in understanding the tree of eukaryotic life we discovered the origin of histone H3 by phylogenetic analyses of variants from all supergroups, which allowed the reconstruction of ancestral states. We found that H3 variants evolved frequently but independently within related species of almost all eukaryotic supergroups. Interestingly, we found all core histone types encoded in the genome of a basal dinoflagellate and H3 variants in two other species, although is was reported that dinoflagellate chromatin is not organized into nucleosomes.Most probably one or more animal/nuclearid H3.3-like variants gave rise to H3 variants of all opisthokonts (animals, choanozoa, fungi, nuclearids, Amoebozoa). H3.2 and H3.1 as well as H3.1t are derivatives of H3.3, whereas H3.2 evolved already in early branching animals, such as Trichoplax. H3.1 and H3.1t are probably restricted to mammals.We deduced a model for protoH3 of the last eukaryotic common ancestor (LECA) confirming a remarkable degree of sequence conservation in comparison to canonical human H3.1. We found evidence that multiple PTMs are conserved even in putatively early branching eukaryotic taxa (Euglenozoa/Excavata).\n\nCONCLUSIONS: At least a basal repertoire of chromatin modifying mechanisms appears to share old common ancestry and may thus be inherent to all eukaryotes. We speculate that epigenetic principles responsive to environmental triggers may have had influenced phenotypic variation and concomitantly may potentially have had impact on eukaryotic diversification.", "author" : [ { "dropping-particle" : "", "family" : "Postberg", "given" : "Jan", "non-dropping-particle" : "", "parse-names" : false, "suffix" : "" }, { "dropping-particle" : "", "family" : "Forcob", "given" : "Sakeh", "non-dropping-particle" : "", "parse-names" : false, "suffix" : "" }, { "dropping-particle" : "", "family" : "Chang", "given" : "Wei-Jen", "non-dropping-particle" : "", "parse-names" : false, "suffix" : "" }, { "dropping-particle" : "", "family" : "Lipps", "given" : "Hans J", "non-dropping-particle" : "", "parse-names" : false, "suffix" : "" } ], "container-title" : "BMC evolutionary biology", "id" : "ITEM-1", "issue" : "1", "issued" : { "date-parts" : [ [ "2010", "1" ] ] }, "page" : "259", "title" : "The evolutionary history of histone H3 suggests a deep eukaryotic root of chromatin modifying mechanisms.", "type" : "article-journal", "volume" : "10" }, "uris" : [ "http://www.mendeley.com/documents/?uuid=1253ecb7-f2fb-4a6c-ad3a-ff23a627c514" ] } ], "mendeley" : { "formattedCitation" : "(7)", "plainTextFormattedCitation" : "(7)", "previouslyFormattedCitation" : "(Postberg, Forcob, Chang, &amp; Lipps, 2010)" }, "properties" : { "noteIndex" : 0 }, "schema" : "https://github.com/citation-style-language/schema/raw/master/csl-citation.json" }</w:instrText>
      </w:r>
      <w:r w:rsidR="00F071B1" w:rsidRPr="00F003D8">
        <w:rPr>
          <w:rFonts w:ascii="Times New Roman" w:eastAsia="Times New Roman" w:hAnsi="Times New Roman" w:cs="Times New Roman"/>
          <w:color w:val="333333"/>
          <w:sz w:val="24"/>
          <w:szCs w:val="24"/>
          <w:rPrChange w:id="307" w:author="Paul" w:date="2015-08-29T13:00:00Z">
            <w:rPr>
              <w:rFonts w:ascii="Times New Roman" w:eastAsia="Times New Roman" w:hAnsi="Times New Roman" w:cs="Times New Roman"/>
              <w:color w:val="333333"/>
              <w:sz w:val="24"/>
              <w:szCs w:val="24"/>
            </w:rPr>
          </w:rPrChange>
        </w:rPr>
        <w:fldChar w:fldCharType="separate"/>
      </w:r>
      <w:r w:rsidR="00F071B1" w:rsidRPr="00F003D8">
        <w:rPr>
          <w:rFonts w:ascii="Times New Roman" w:eastAsia="Times New Roman" w:hAnsi="Times New Roman" w:cs="Times New Roman"/>
          <w:noProof/>
          <w:color w:val="333333"/>
          <w:sz w:val="24"/>
          <w:szCs w:val="24"/>
        </w:rPr>
        <w:t>(7)</w:t>
      </w:r>
      <w:ins w:id="308" w:author="Eli D" w:date="2015-08-25T00:32:00Z">
        <w:r w:rsidR="00F071B1" w:rsidRPr="00F003D8">
          <w:rPr>
            <w:rFonts w:ascii="Times New Roman" w:eastAsia="Times New Roman" w:hAnsi="Times New Roman" w:cs="Times New Roman"/>
            <w:color w:val="333333"/>
            <w:sz w:val="24"/>
            <w:szCs w:val="24"/>
          </w:rPr>
          <w:fldChar w:fldCharType="end"/>
        </w:r>
      </w:ins>
      <w:ins w:id="309" w:author="Paul" w:date="2015-08-29T12:56:00Z">
        <w:r w:rsidR="00F003D8" w:rsidRPr="00F003D8">
          <w:rPr>
            <w:rFonts w:ascii="Times New Roman" w:eastAsia="Times New Roman" w:hAnsi="Times New Roman" w:cs="Times New Roman"/>
            <w:color w:val="333333"/>
            <w:sz w:val="24"/>
            <w:szCs w:val="24"/>
          </w:rPr>
          <w:t xml:space="preserve"> </w:t>
        </w:r>
      </w:ins>
      <w:ins w:id="310" w:author="Paul" w:date="2015-08-29T12:57:00Z">
        <w:r w:rsidR="00F003D8" w:rsidRPr="00F003D8">
          <w:rPr>
            <w:rFonts w:ascii="Times New Roman" w:eastAsia="Times New Roman" w:hAnsi="Times New Roman" w:cs="Times New Roman"/>
            <w:color w:val="333333"/>
            <w:sz w:val="24"/>
            <w:szCs w:val="24"/>
          </w:rPr>
          <w:t>The structure of cenH3 nucleosomes has been cont</w:t>
        </w:r>
      </w:ins>
      <w:ins w:id="311" w:author="Paul" w:date="2015-08-29T12:58:00Z">
        <w:r w:rsidR="00F003D8" w:rsidRPr="00F003D8">
          <w:rPr>
            <w:rFonts w:ascii="Times New Roman" w:eastAsia="Times New Roman" w:hAnsi="Times New Roman" w:cs="Times New Roman"/>
            <w:color w:val="333333"/>
            <w:sz w:val="24"/>
            <w:szCs w:val="24"/>
          </w:rPr>
          <w:t>ro</w:t>
        </w:r>
      </w:ins>
      <w:ins w:id="312" w:author="Paul" w:date="2015-08-29T12:57:00Z">
        <w:r w:rsidR="00F003D8" w:rsidRPr="00F003D8">
          <w:rPr>
            <w:rFonts w:ascii="Times New Roman" w:eastAsia="Times New Roman" w:hAnsi="Times New Roman" w:cs="Times New Roman"/>
            <w:color w:val="333333"/>
            <w:sz w:val="24"/>
            <w:szCs w:val="24"/>
          </w:rPr>
          <w:t>ver</w:t>
        </w:r>
      </w:ins>
      <w:ins w:id="313" w:author="Paul" w:date="2015-08-29T12:58:00Z">
        <w:r w:rsidR="00F003D8" w:rsidRPr="00F003D8">
          <w:rPr>
            <w:rFonts w:ascii="Times New Roman" w:eastAsia="Times New Roman" w:hAnsi="Times New Roman" w:cs="Times New Roman"/>
            <w:color w:val="333333"/>
            <w:sz w:val="24"/>
            <w:szCs w:val="24"/>
          </w:rPr>
          <w:t>s</w:t>
        </w:r>
      </w:ins>
      <w:ins w:id="314" w:author="Paul" w:date="2015-08-29T12:57:00Z">
        <w:r w:rsidR="00F003D8" w:rsidRPr="00F003D8">
          <w:rPr>
            <w:rFonts w:ascii="Times New Roman" w:eastAsia="Times New Roman" w:hAnsi="Times New Roman" w:cs="Times New Roman"/>
            <w:color w:val="333333"/>
            <w:sz w:val="24"/>
            <w:szCs w:val="24"/>
          </w:rPr>
          <w:t>ial and differs between species</w:t>
        </w:r>
      </w:ins>
      <w:ins w:id="315" w:author="Paul" w:date="2015-08-29T12:59:00Z">
        <w:r w:rsidR="00F003D8" w:rsidRPr="00F01A07">
          <w:rPr>
            <w:rFonts w:ascii="Times New Roman" w:eastAsia="Times New Roman" w:hAnsi="Times New Roman" w:cs="Times New Roman"/>
            <w:color w:val="333333"/>
            <w:sz w:val="24"/>
            <w:szCs w:val="24"/>
          </w:rPr>
          <w:t>. In budding yeast cenH3 nucleosomes have</w:t>
        </w:r>
      </w:ins>
      <w:ins w:id="316" w:author="Paul" w:date="2015-08-29T12:58:00Z">
        <w:r w:rsidR="00F003D8" w:rsidRPr="00F01A07">
          <w:rPr>
            <w:rFonts w:ascii="Times New Roman" w:eastAsia="Times New Roman" w:hAnsi="Times New Roman" w:cs="Times New Roman"/>
            <w:color w:val="333333"/>
            <w:sz w:val="24"/>
            <w:szCs w:val="24"/>
          </w:rPr>
          <w:t xml:space="preserve"> a single H4 molecule </w:t>
        </w:r>
      </w:ins>
      <w:ins w:id="317" w:author="Paul" w:date="2015-08-29T12:59:00Z">
        <w:r w:rsidR="00F003D8" w:rsidRPr="00F01A07">
          <w:rPr>
            <w:rFonts w:ascii="Times New Roman" w:eastAsia="Times New Roman" w:hAnsi="Times New Roman" w:cs="Times New Roman"/>
            <w:color w:val="333333"/>
            <w:sz w:val="24"/>
            <w:szCs w:val="24"/>
          </w:rPr>
          <w:t>and appea</w:t>
        </w:r>
      </w:ins>
      <w:ins w:id="318" w:author="Paul" w:date="2015-08-29T13:00:00Z">
        <w:r w:rsidR="00F003D8" w:rsidRPr="00F01A07">
          <w:rPr>
            <w:rFonts w:ascii="Times New Roman" w:eastAsia="Times New Roman" w:hAnsi="Times New Roman" w:cs="Times New Roman"/>
            <w:color w:val="333333"/>
            <w:sz w:val="24"/>
            <w:szCs w:val="24"/>
          </w:rPr>
          <w:t>r</w:t>
        </w:r>
      </w:ins>
      <w:ins w:id="319" w:author="Paul" w:date="2015-08-29T12:59:00Z">
        <w:r w:rsidR="00F003D8" w:rsidRPr="00F01A07">
          <w:rPr>
            <w:rFonts w:ascii="Times New Roman" w:eastAsia="Times New Roman" w:hAnsi="Times New Roman" w:cs="Times New Roman"/>
            <w:color w:val="333333"/>
            <w:sz w:val="24"/>
            <w:szCs w:val="24"/>
          </w:rPr>
          <w:t xml:space="preserve"> to</w:t>
        </w:r>
      </w:ins>
      <w:ins w:id="320" w:author="Paul" w:date="2015-08-29T13:00:00Z">
        <w:r w:rsidR="00F003D8" w:rsidRPr="00F01A07">
          <w:rPr>
            <w:rFonts w:ascii="Times New Roman" w:eastAsia="Times New Roman" w:hAnsi="Times New Roman" w:cs="Times New Roman"/>
            <w:color w:val="333333"/>
            <w:sz w:val="24"/>
            <w:szCs w:val="24"/>
          </w:rPr>
          <w:t xml:space="preserve"> </w:t>
        </w:r>
      </w:ins>
      <w:ins w:id="321" w:author="Paul" w:date="2015-08-29T12:59:00Z">
        <w:r w:rsidR="00F003D8" w:rsidRPr="00F01A07">
          <w:rPr>
            <w:rFonts w:ascii="Times New Roman" w:eastAsia="Times New Roman" w:hAnsi="Times New Roman" w:cs="Times New Roman"/>
            <w:color w:val="333333"/>
            <w:sz w:val="24"/>
            <w:szCs w:val="24"/>
          </w:rPr>
          <w:t xml:space="preserve">be </w:t>
        </w:r>
        <w:proofErr w:type="spellStart"/>
        <w:r w:rsidR="00F003D8" w:rsidRPr="00F01A07">
          <w:rPr>
            <w:rFonts w:ascii="Times New Roman" w:eastAsia="Times New Roman" w:hAnsi="Times New Roman" w:cs="Times New Roman"/>
            <w:color w:val="333333"/>
            <w:sz w:val="24"/>
            <w:szCs w:val="24"/>
          </w:rPr>
          <w:t>hemisomes</w:t>
        </w:r>
      </w:ins>
      <w:proofErr w:type="spellEnd"/>
      <w:ins w:id="322" w:author="Paul" w:date="2015-08-29T13:00:00Z">
        <w:r w:rsidR="00F003D8" w:rsidRPr="00F01A07">
          <w:rPr>
            <w:rFonts w:ascii="Times New Roman" w:eastAsia="Times New Roman" w:hAnsi="Times New Roman" w:cs="Times New Roman"/>
            <w:color w:val="333333"/>
            <w:sz w:val="24"/>
            <w:szCs w:val="24"/>
          </w:rPr>
          <w:t xml:space="preserve">  with one molecule each</w:t>
        </w:r>
        <w:r w:rsidR="00F003D8">
          <w:rPr>
            <w:rFonts w:ascii="Times New Roman" w:eastAsia="Times New Roman" w:hAnsi="Times New Roman" w:cs="Times New Roman"/>
            <w:color w:val="333333"/>
            <w:sz w:val="24"/>
            <w:szCs w:val="24"/>
          </w:rPr>
          <w:t xml:space="preserve"> </w:t>
        </w:r>
        <w:r w:rsidR="00F003D8" w:rsidRPr="00F003D8">
          <w:rPr>
            <w:rFonts w:ascii="Times New Roman" w:eastAsia="Times New Roman" w:hAnsi="Times New Roman" w:cs="Times New Roman"/>
            <w:color w:val="333333"/>
            <w:sz w:val="24"/>
            <w:szCs w:val="24"/>
          </w:rPr>
          <w:t>of cenH3</w:t>
        </w:r>
        <w:r w:rsidR="00F003D8">
          <w:rPr>
            <w:rFonts w:ascii="Times New Roman" w:eastAsia="Times New Roman" w:hAnsi="Times New Roman" w:cs="Times New Roman"/>
            <w:color w:val="333333"/>
            <w:sz w:val="24"/>
            <w:szCs w:val="24"/>
          </w:rPr>
          <w:t>, H4, H2A and H2B, whereas fission yeast</w:t>
        </w:r>
      </w:ins>
      <w:ins w:id="323" w:author="Paul" w:date="2015-08-29T13:01:00Z">
        <w:r w:rsidR="00F003D8">
          <w:rPr>
            <w:rFonts w:ascii="Times New Roman" w:eastAsia="Times New Roman" w:hAnsi="Times New Roman" w:cs="Times New Roman"/>
            <w:color w:val="333333"/>
            <w:sz w:val="24"/>
            <w:szCs w:val="24"/>
          </w:rPr>
          <w:t xml:space="preserve"> cenH3 nucleosomes have two H4 molecules and may be similar to </w:t>
        </w:r>
        <w:proofErr w:type="spellStart"/>
        <w:r w:rsidR="00F003D8">
          <w:rPr>
            <w:rFonts w:ascii="Times New Roman" w:eastAsia="Times New Roman" w:hAnsi="Times New Roman" w:cs="Times New Roman"/>
            <w:color w:val="333333"/>
            <w:sz w:val="24"/>
            <w:szCs w:val="24"/>
          </w:rPr>
          <w:t>octameric</w:t>
        </w:r>
        <w:proofErr w:type="spellEnd"/>
        <w:r w:rsidR="00F003D8">
          <w:rPr>
            <w:rFonts w:ascii="Times New Roman" w:eastAsia="Times New Roman" w:hAnsi="Times New Roman" w:cs="Times New Roman"/>
            <w:color w:val="333333"/>
            <w:sz w:val="24"/>
            <w:szCs w:val="24"/>
          </w:rPr>
          <w:t xml:space="preserve"> canonical nucleosomes.</w:t>
        </w:r>
      </w:ins>
      <w:ins w:id="324" w:author="Paul" w:date="2015-08-29T13:03:00Z">
        <w:r w:rsidR="00F003D8">
          <w:rPr>
            <w:rFonts w:ascii="Times New Roman" w:eastAsia="Times New Roman" w:hAnsi="Times New Roman" w:cs="Times New Roman"/>
            <w:color w:val="333333"/>
            <w:sz w:val="24"/>
            <w:szCs w:val="24"/>
          </w:rPr>
          <w:t xml:space="preserve"> </w:t>
        </w:r>
      </w:ins>
      <w:ins w:id="325" w:author="Paul" w:date="2015-08-29T13:01:00Z">
        <w:r w:rsidR="00F003D8">
          <w:rPr>
            <w:rFonts w:ascii="Times New Roman" w:eastAsia="Times New Roman" w:hAnsi="Times New Roman" w:cs="Times New Roman"/>
            <w:color w:val="333333"/>
            <w:sz w:val="24"/>
            <w:szCs w:val="24"/>
          </w:rPr>
          <w:t xml:space="preserve"> </w:t>
        </w:r>
      </w:ins>
    </w:p>
    <w:p w14:paraId="633308C6" w14:textId="25DF6B0B" w:rsidR="009740A9" w:rsidRPr="003335B6" w:rsidRDefault="009740A9" w:rsidP="00F003D8">
      <w:pPr>
        <w:pStyle w:val="ListParagraph"/>
        <w:numPr>
          <w:ilvl w:val="0"/>
          <w:numId w:val="4"/>
        </w:numPr>
        <w:spacing w:after="240" w:line="384" w:lineRule="atLeast"/>
        <w:rPr>
          <w:ins w:id="326" w:author="Paul" w:date="2015-08-29T18:29:00Z"/>
          <w:rFonts w:ascii="Times New Roman" w:eastAsia="Times New Roman" w:hAnsi="Times New Roman" w:cs="Times New Roman"/>
          <w:b/>
          <w:bCs/>
          <w:color w:val="333333"/>
          <w:sz w:val="24"/>
          <w:szCs w:val="24"/>
          <w:rPrChange w:id="327" w:author="Paul" w:date="2015-08-29T18:29:00Z">
            <w:rPr>
              <w:ins w:id="328" w:author="Paul" w:date="2015-08-29T18:29:00Z"/>
              <w:rFonts w:ascii="Times New Roman" w:eastAsia="Times New Roman" w:hAnsi="Times New Roman" w:cs="Times New Roman"/>
              <w:color w:val="333333"/>
              <w:sz w:val="24"/>
              <w:szCs w:val="24"/>
            </w:rPr>
          </w:rPrChange>
        </w:rPr>
      </w:pPr>
      <w:r w:rsidRPr="00F003D8">
        <w:rPr>
          <w:rFonts w:ascii="Times New Roman" w:eastAsia="Times New Roman" w:hAnsi="Times New Roman" w:cs="Times New Roman"/>
          <w:color w:val="333333"/>
          <w:sz w:val="24"/>
          <w:szCs w:val="24"/>
        </w:rPr>
        <w:t xml:space="preserve">H3.3 </w:t>
      </w:r>
      <w:del w:id="329" w:author="Paul" w:date="2015-08-29T16:42:00Z">
        <w:r w:rsidRPr="00F003D8" w:rsidDel="00C907B1">
          <w:rPr>
            <w:rFonts w:ascii="Times New Roman" w:eastAsia="Times New Roman" w:hAnsi="Times New Roman" w:cs="Times New Roman"/>
            <w:color w:val="333333"/>
            <w:sz w:val="24"/>
            <w:szCs w:val="24"/>
          </w:rPr>
          <w:delText xml:space="preserve">is </w:delText>
        </w:r>
      </w:del>
      <w:ins w:id="330" w:author="Paul" w:date="2015-08-29T13:04:00Z">
        <w:r w:rsidR="00F003D8">
          <w:rPr>
            <w:rFonts w:ascii="Times New Roman" w:eastAsia="Times New Roman" w:hAnsi="Times New Roman" w:cs="Times New Roman"/>
            <w:color w:val="333333"/>
            <w:sz w:val="24"/>
            <w:szCs w:val="24"/>
          </w:rPr>
          <w:t>refer</w:t>
        </w:r>
      </w:ins>
      <w:ins w:id="331" w:author="Paul" w:date="2015-08-29T16:42:00Z">
        <w:r w:rsidR="00C907B1">
          <w:rPr>
            <w:rFonts w:ascii="Times New Roman" w:eastAsia="Times New Roman" w:hAnsi="Times New Roman" w:cs="Times New Roman"/>
            <w:color w:val="333333"/>
            <w:sz w:val="24"/>
            <w:szCs w:val="24"/>
          </w:rPr>
          <w:t>s</w:t>
        </w:r>
      </w:ins>
      <w:ins w:id="332" w:author="Paul" w:date="2015-08-29T13:04:00Z">
        <w:r w:rsidR="00F003D8">
          <w:rPr>
            <w:rFonts w:ascii="Times New Roman" w:eastAsia="Times New Roman" w:hAnsi="Times New Roman" w:cs="Times New Roman"/>
            <w:color w:val="333333"/>
            <w:sz w:val="24"/>
            <w:szCs w:val="24"/>
          </w:rPr>
          <w:t xml:space="preserve"> to replication</w:t>
        </w:r>
      </w:ins>
      <w:ins w:id="333" w:author="Paul" w:date="2015-08-29T13:05:00Z">
        <w:r w:rsidR="00F003D8">
          <w:rPr>
            <w:rFonts w:ascii="Times New Roman" w:eastAsia="Times New Roman" w:hAnsi="Times New Roman" w:cs="Times New Roman"/>
            <w:color w:val="333333"/>
            <w:sz w:val="24"/>
            <w:szCs w:val="24"/>
          </w:rPr>
          <w:t>-independent H3s</w:t>
        </w:r>
      </w:ins>
      <w:ins w:id="334" w:author="Paul" w:date="2015-08-29T13:06:00Z">
        <w:r w:rsidR="00F003D8">
          <w:rPr>
            <w:rFonts w:ascii="Times New Roman" w:eastAsia="Times New Roman" w:hAnsi="Times New Roman" w:cs="Times New Roman"/>
            <w:color w:val="333333"/>
            <w:sz w:val="24"/>
            <w:szCs w:val="24"/>
          </w:rPr>
          <w:t xml:space="preserve">, which typically differ </w:t>
        </w:r>
      </w:ins>
      <w:ins w:id="335" w:author="Paul" w:date="2015-08-29T17:18:00Z">
        <w:r w:rsidR="002D1043">
          <w:rPr>
            <w:rFonts w:ascii="Times New Roman" w:eastAsia="Times New Roman" w:hAnsi="Times New Roman" w:cs="Times New Roman"/>
            <w:color w:val="333333"/>
            <w:sz w:val="24"/>
            <w:szCs w:val="24"/>
          </w:rPr>
          <w:t xml:space="preserve">from canonical H3s </w:t>
        </w:r>
      </w:ins>
      <w:ins w:id="336" w:author="Paul" w:date="2015-08-29T13:06:00Z">
        <w:r w:rsidR="00F003D8">
          <w:rPr>
            <w:rFonts w:ascii="Times New Roman" w:eastAsia="Times New Roman" w:hAnsi="Times New Roman" w:cs="Times New Roman"/>
            <w:color w:val="333333"/>
            <w:sz w:val="24"/>
            <w:szCs w:val="24"/>
          </w:rPr>
          <w:t xml:space="preserve">by only </w:t>
        </w:r>
      </w:ins>
      <w:ins w:id="337" w:author="Paul" w:date="2015-08-29T13:07:00Z">
        <w:r w:rsidR="00B0107B">
          <w:rPr>
            <w:rFonts w:ascii="Times New Roman" w:eastAsia="Times New Roman" w:hAnsi="Times New Roman" w:cs="Times New Roman"/>
            <w:color w:val="333333"/>
            <w:sz w:val="24"/>
            <w:szCs w:val="24"/>
          </w:rPr>
          <w:t>a few</w:t>
        </w:r>
      </w:ins>
      <w:ins w:id="338" w:author="Paul" w:date="2015-08-29T13:06:00Z">
        <w:r w:rsidR="00F003D8">
          <w:rPr>
            <w:rFonts w:ascii="Times New Roman" w:eastAsia="Times New Roman" w:hAnsi="Times New Roman" w:cs="Times New Roman"/>
            <w:color w:val="333333"/>
            <w:sz w:val="24"/>
            <w:szCs w:val="24"/>
          </w:rPr>
          <w:t xml:space="preserve"> amino acids </w:t>
        </w:r>
      </w:ins>
      <w:ins w:id="339" w:author="Paul" w:date="2015-08-29T13:13:00Z">
        <w:r w:rsidR="00B0107B">
          <w:rPr>
            <w:rFonts w:ascii="Times New Roman" w:eastAsia="Times New Roman" w:hAnsi="Times New Roman" w:cs="Times New Roman"/>
            <w:color w:val="333333"/>
            <w:sz w:val="24"/>
            <w:szCs w:val="24"/>
          </w:rPr>
          <w:t xml:space="preserve">that are necessary for replication-independent assembly. </w:t>
        </w:r>
      </w:ins>
      <w:ins w:id="340" w:author="Paul" w:date="2015-08-29T13:16:00Z">
        <w:r w:rsidR="00B0107B">
          <w:rPr>
            <w:rFonts w:ascii="Times New Roman" w:eastAsia="Times New Roman" w:hAnsi="Times New Roman" w:cs="Times New Roman"/>
            <w:color w:val="333333"/>
            <w:sz w:val="24"/>
            <w:szCs w:val="24"/>
          </w:rPr>
          <w:t>H3.3 and canonical H3s diverged independently in p</w:t>
        </w:r>
      </w:ins>
      <w:ins w:id="341" w:author="Paul" w:date="2015-08-29T13:17:00Z">
        <w:r w:rsidR="00B0107B">
          <w:rPr>
            <w:rFonts w:ascii="Times New Roman" w:eastAsia="Times New Roman" w:hAnsi="Times New Roman" w:cs="Times New Roman"/>
            <w:color w:val="333333"/>
            <w:sz w:val="24"/>
            <w:szCs w:val="24"/>
          </w:rPr>
          <w:t>la</w:t>
        </w:r>
      </w:ins>
      <w:ins w:id="342" w:author="Paul" w:date="2015-08-29T13:18:00Z">
        <w:r w:rsidR="00F01A07">
          <w:rPr>
            <w:rFonts w:ascii="Times New Roman" w:eastAsia="Times New Roman" w:hAnsi="Times New Roman" w:cs="Times New Roman"/>
            <w:color w:val="333333"/>
            <w:sz w:val="24"/>
            <w:szCs w:val="24"/>
          </w:rPr>
          <w:t>n</w:t>
        </w:r>
      </w:ins>
      <w:ins w:id="343" w:author="Paul" w:date="2015-08-29T13:17:00Z">
        <w:r w:rsidR="00B0107B">
          <w:rPr>
            <w:rFonts w:ascii="Times New Roman" w:eastAsia="Times New Roman" w:hAnsi="Times New Roman" w:cs="Times New Roman"/>
            <w:color w:val="333333"/>
            <w:sz w:val="24"/>
            <w:szCs w:val="24"/>
          </w:rPr>
          <w:t xml:space="preserve">ts, animals and ciliates. Fungi typically have </w:t>
        </w:r>
        <w:r w:rsidR="00F01A07">
          <w:rPr>
            <w:rFonts w:ascii="Times New Roman" w:eastAsia="Times New Roman" w:hAnsi="Times New Roman" w:cs="Times New Roman"/>
            <w:color w:val="333333"/>
            <w:sz w:val="24"/>
            <w:szCs w:val="24"/>
          </w:rPr>
          <w:t>H3s that undergo both replication</w:t>
        </w:r>
      </w:ins>
      <w:ins w:id="344" w:author="Paul" w:date="2015-08-29T13:18:00Z">
        <w:r w:rsidR="00F01A07">
          <w:rPr>
            <w:rFonts w:ascii="Times New Roman" w:eastAsia="Times New Roman" w:hAnsi="Times New Roman" w:cs="Times New Roman"/>
            <w:color w:val="333333"/>
            <w:sz w:val="24"/>
            <w:szCs w:val="24"/>
          </w:rPr>
          <w:t>-coupled and replication-independent assembly, similar to H3.3</w:t>
        </w:r>
      </w:ins>
      <w:ins w:id="345" w:author="Paul" w:date="2015-08-29T13:26:00Z">
        <w:r w:rsidR="00F01A07">
          <w:rPr>
            <w:rFonts w:ascii="Times New Roman" w:eastAsia="Times New Roman" w:hAnsi="Times New Roman" w:cs="Times New Roman"/>
            <w:color w:val="333333"/>
            <w:sz w:val="24"/>
            <w:szCs w:val="24"/>
          </w:rPr>
          <w:t>s</w:t>
        </w:r>
      </w:ins>
      <w:ins w:id="346" w:author="Paul" w:date="2015-08-29T13:25:00Z">
        <w:r w:rsidR="00F01A07">
          <w:rPr>
            <w:rFonts w:ascii="Times New Roman" w:eastAsia="Times New Roman" w:hAnsi="Times New Roman" w:cs="Times New Roman"/>
            <w:color w:val="333333"/>
            <w:sz w:val="24"/>
            <w:szCs w:val="24"/>
          </w:rPr>
          <w:t>, which may represent the ancestral state</w:t>
        </w:r>
      </w:ins>
      <w:ins w:id="347" w:author="Paul" w:date="2015-08-29T13:18:00Z">
        <w:r w:rsidR="00F01A07">
          <w:rPr>
            <w:rFonts w:ascii="Times New Roman" w:eastAsia="Times New Roman" w:hAnsi="Times New Roman" w:cs="Times New Roman"/>
            <w:color w:val="333333"/>
            <w:sz w:val="24"/>
            <w:szCs w:val="24"/>
          </w:rPr>
          <w:t>.</w:t>
        </w:r>
      </w:ins>
      <w:ins w:id="348" w:author="Paul" w:date="2015-08-29T13:26:00Z">
        <w:r w:rsidR="00F01A07">
          <w:rPr>
            <w:rFonts w:ascii="Times New Roman" w:eastAsia="Times New Roman" w:hAnsi="Times New Roman" w:cs="Times New Roman"/>
            <w:color w:val="333333"/>
            <w:sz w:val="24"/>
            <w:szCs w:val="24"/>
          </w:rPr>
          <w:t xml:space="preserve"> </w:t>
        </w:r>
      </w:ins>
      <w:ins w:id="349" w:author="Paul" w:date="2015-08-29T13:17:00Z">
        <w:r w:rsidR="00F01A07">
          <w:rPr>
            <w:rFonts w:ascii="Times New Roman" w:eastAsia="Times New Roman" w:hAnsi="Times New Roman" w:cs="Times New Roman"/>
            <w:color w:val="333333"/>
            <w:sz w:val="24"/>
            <w:szCs w:val="24"/>
          </w:rPr>
          <w:t>s</w:t>
        </w:r>
      </w:ins>
      <w:del w:id="350" w:author="Paul" w:date="2015-08-29T13:15:00Z">
        <w:r w:rsidRPr="00F003D8" w:rsidDel="00B0107B">
          <w:rPr>
            <w:rFonts w:ascii="Times New Roman" w:eastAsia="Times New Roman" w:hAnsi="Times New Roman" w:cs="Times New Roman"/>
            <w:color w:val="333333"/>
            <w:sz w:val="24"/>
            <w:szCs w:val="24"/>
          </w:rPr>
          <w:delText>a well</w:delText>
        </w:r>
      </w:del>
      <w:del w:id="351" w:author="Paul" w:date="2015-08-29T13:03:00Z">
        <w:r w:rsidRPr="00F003D8" w:rsidDel="00F003D8">
          <w:rPr>
            <w:rFonts w:ascii="Times New Roman" w:eastAsia="Times New Roman" w:hAnsi="Times New Roman" w:cs="Times New Roman"/>
            <w:color w:val="333333"/>
            <w:sz w:val="24"/>
            <w:szCs w:val="24"/>
          </w:rPr>
          <w:delText xml:space="preserve"> </w:delText>
        </w:r>
      </w:del>
      <w:del w:id="352" w:author="Paul" w:date="2015-08-29T13:15:00Z">
        <w:r w:rsidRPr="00F003D8" w:rsidDel="00B0107B">
          <w:rPr>
            <w:rFonts w:ascii="Times New Roman" w:eastAsia="Times New Roman" w:hAnsi="Times New Roman" w:cs="Times New Roman"/>
            <w:color w:val="333333"/>
            <w:sz w:val="24"/>
            <w:szCs w:val="24"/>
          </w:rPr>
          <w:delText xml:space="preserve">studied variant that has diverged multiple times. </w:delText>
        </w:r>
        <w:commentRangeEnd w:id="242"/>
        <w:r w:rsidR="00E83344" w:rsidRPr="00750EC4" w:rsidDel="00B0107B">
          <w:rPr>
            <w:rStyle w:val="CommentReference"/>
            <w:rFonts w:ascii="Times New Roman" w:hAnsi="Times New Roman" w:cs="Times New Roman"/>
            <w:sz w:val="24"/>
            <w:szCs w:val="24"/>
          </w:rPr>
          <w:commentReference w:id="242"/>
        </w:r>
      </w:del>
    </w:p>
    <w:p w14:paraId="217AC02D" w14:textId="0F9982CC" w:rsidR="003335B6" w:rsidRPr="00F003D8" w:rsidRDefault="003335B6" w:rsidP="00F003D8">
      <w:pPr>
        <w:pStyle w:val="ListParagraph"/>
        <w:numPr>
          <w:ilvl w:val="0"/>
          <w:numId w:val="4"/>
        </w:numPr>
        <w:spacing w:after="240" w:line="384" w:lineRule="atLeast"/>
        <w:rPr>
          <w:rFonts w:ascii="Times New Roman" w:eastAsia="Times New Roman" w:hAnsi="Times New Roman" w:cs="Times New Roman"/>
          <w:b/>
          <w:bCs/>
          <w:color w:val="333333"/>
          <w:sz w:val="24"/>
          <w:szCs w:val="24"/>
        </w:rPr>
      </w:pPr>
      <w:ins w:id="353" w:author="Paul" w:date="2015-08-29T18:30:00Z">
        <w:r>
          <w:rPr>
            <w:rFonts w:ascii="Times New Roman" w:eastAsia="Times New Roman" w:hAnsi="Times New Roman" w:cs="Times New Roman"/>
            <w:color w:val="333333"/>
            <w:sz w:val="24"/>
            <w:szCs w:val="24"/>
          </w:rPr>
          <w:t xml:space="preserve">Other H3 variants </w:t>
        </w:r>
      </w:ins>
      <w:ins w:id="354" w:author="Paul" w:date="2015-08-29T18:31:00Z">
        <w:r w:rsidR="00040CAB">
          <w:rPr>
            <w:rFonts w:ascii="Times New Roman" w:eastAsia="Times New Roman" w:hAnsi="Times New Roman" w:cs="Times New Roman"/>
            <w:color w:val="333333"/>
            <w:sz w:val="24"/>
            <w:szCs w:val="24"/>
          </w:rPr>
          <w:t xml:space="preserve">are </w:t>
        </w:r>
      </w:ins>
      <w:ins w:id="355" w:author="Paul" w:date="2015-08-29T18:30:00Z">
        <w:r>
          <w:rPr>
            <w:rFonts w:ascii="Times New Roman" w:eastAsia="Times New Roman" w:hAnsi="Times New Roman" w:cs="Times New Roman"/>
            <w:color w:val="333333"/>
            <w:sz w:val="24"/>
            <w:szCs w:val="24"/>
          </w:rPr>
          <w:t xml:space="preserve"> lineage-specific</w:t>
        </w:r>
      </w:ins>
      <w:ins w:id="356" w:author="Paul" w:date="2015-08-29T18:31:00Z">
        <w:r w:rsidR="00040CAB">
          <w:rPr>
            <w:rFonts w:ascii="Times New Roman" w:eastAsia="Times New Roman" w:hAnsi="Times New Roman" w:cs="Times New Roman"/>
            <w:color w:val="333333"/>
            <w:sz w:val="24"/>
            <w:szCs w:val="24"/>
          </w:rPr>
          <w:t>, and often include</w:t>
        </w:r>
      </w:ins>
      <w:ins w:id="357" w:author="Paul" w:date="2015-08-29T18:30:00Z">
        <w:r>
          <w:rPr>
            <w:rFonts w:ascii="Times New Roman" w:eastAsia="Times New Roman" w:hAnsi="Times New Roman" w:cs="Times New Roman"/>
            <w:color w:val="333333"/>
            <w:sz w:val="24"/>
            <w:szCs w:val="24"/>
          </w:rPr>
          <w:t xml:space="preserve"> germ cell or pollen variants</w:t>
        </w:r>
      </w:ins>
      <w:bookmarkStart w:id="358" w:name="_GoBack"/>
      <w:bookmarkEnd w:id="358"/>
    </w:p>
    <w:p w14:paraId="37E46EF8" w14:textId="77777777" w:rsidR="009740A9" w:rsidRPr="00750EC4" w:rsidRDefault="009740A9" w:rsidP="009740A9">
      <w:pPr>
        <w:spacing w:before="240" w:after="240" w:line="240" w:lineRule="auto"/>
        <w:outlineLvl w:val="3"/>
        <w:rPr>
          <w:rFonts w:ascii="Times New Roman" w:eastAsia="Times New Roman" w:hAnsi="Times New Roman" w:cs="Times New Roman"/>
          <w:b/>
          <w:bCs/>
          <w:color w:val="333333"/>
          <w:sz w:val="24"/>
          <w:szCs w:val="24"/>
        </w:rPr>
      </w:pPr>
    </w:p>
    <w:p w14:paraId="5181EE2B" w14:textId="7596A76F" w:rsidR="009740A9" w:rsidRPr="00750EC4" w:rsidRDefault="009740A9" w:rsidP="009740A9">
      <w:pPr>
        <w:spacing w:before="240" w:after="240" w:line="240" w:lineRule="auto"/>
        <w:outlineLvl w:val="3"/>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H1</w:t>
      </w:r>
      <w:ins w:id="359" w:author="Paul" w:date="2015-08-29T17:35:00Z">
        <w:r w:rsidR="00771965">
          <w:rPr>
            <w:rFonts w:ascii="Times New Roman" w:eastAsia="Times New Roman" w:hAnsi="Times New Roman" w:cs="Times New Roman"/>
            <w:b/>
            <w:bCs/>
            <w:color w:val="333333"/>
            <w:sz w:val="24"/>
            <w:szCs w:val="24"/>
          </w:rPr>
          <w:t xml:space="preserve"> family</w:t>
        </w:r>
      </w:ins>
    </w:p>
    <w:p w14:paraId="7DC1E59A" w14:textId="77777777" w:rsidR="00771965" w:rsidRDefault="00CF2E3E" w:rsidP="009740A9">
      <w:pPr>
        <w:spacing w:after="240" w:line="384" w:lineRule="atLeast"/>
        <w:rPr>
          <w:ins w:id="360" w:author="Paul" w:date="2015-08-29T17:36:00Z"/>
          <w:rFonts w:ascii="Times New Roman" w:eastAsia="Times New Roman" w:hAnsi="Times New Roman" w:cs="Times New Roman"/>
          <w:color w:val="333333"/>
          <w:sz w:val="24"/>
          <w:szCs w:val="24"/>
        </w:rPr>
      </w:pPr>
      <w:del w:id="361" w:author="Paul" w:date="2015-08-29T13:28:00Z">
        <w:r w:rsidRPr="00750EC4" w:rsidDel="002E52ED">
          <w:rPr>
            <w:rFonts w:ascii="Times New Roman" w:eastAsia="Times New Roman" w:hAnsi="Times New Roman" w:cs="Times New Roman"/>
            <w:color w:val="333333"/>
            <w:sz w:val="24"/>
            <w:szCs w:val="24"/>
          </w:rPr>
          <w:delText>We need to put something here</w:delText>
        </w:r>
      </w:del>
      <w:ins w:id="362" w:author="Paul" w:date="2015-08-29T17:35:00Z">
        <w:r w:rsidR="00771965">
          <w:rPr>
            <w:rFonts w:ascii="Times New Roman" w:eastAsia="Times New Roman" w:hAnsi="Times New Roman" w:cs="Times New Roman"/>
            <w:color w:val="333333"/>
            <w:sz w:val="24"/>
            <w:szCs w:val="24"/>
          </w:rPr>
          <w:t xml:space="preserve"> </w:t>
        </w:r>
      </w:ins>
    </w:p>
    <w:p w14:paraId="009ACBCE" w14:textId="441C3AA3" w:rsidR="00CF2E3E" w:rsidRPr="008F46DA" w:rsidDel="002E52ED" w:rsidRDefault="00771965" w:rsidP="009740A9">
      <w:pPr>
        <w:pStyle w:val="ListParagraph"/>
        <w:numPr>
          <w:ilvl w:val="0"/>
          <w:numId w:val="6"/>
        </w:numPr>
        <w:spacing w:after="240" w:line="384" w:lineRule="atLeast"/>
        <w:ind w:left="720"/>
        <w:rPr>
          <w:del w:id="363" w:author="Paul" w:date="2015-08-29T13:28:00Z"/>
          <w:rFonts w:ascii="Times New Roman" w:eastAsia="Times New Roman" w:hAnsi="Times New Roman" w:cs="Times New Roman"/>
          <w:color w:val="333333"/>
          <w:sz w:val="24"/>
          <w:szCs w:val="24"/>
        </w:rPr>
        <w:pPrChange w:id="364" w:author="Paul" w:date="2015-08-29T17:52:00Z">
          <w:pPr>
            <w:pStyle w:val="ListParagraph"/>
            <w:numPr>
              <w:numId w:val="6"/>
            </w:numPr>
            <w:spacing w:after="240" w:line="384" w:lineRule="atLeast"/>
            <w:ind w:left="1440" w:hanging="360"/>
          </w:pPr>
        </w:pPrChange>
      </w:pPr>
      <w:ins w:id="365" w:author="Paul" w:date="2015-08-29T17:35:00Z">
        <w:r w:rsidRPr="005855CC">
          <w:rPr>
            <w:rFonts w:ascii="Times New Roman" w:eastAsia="Times New Roman" w:hAnsi="Times New Roman" w:cs="Times New Roman"/>
            <w:color w:val="333333"/>
            <w:sz w:val="24"/>
            <w:szCs w:val="24"/>
          </w:rPr>
          <w:t xml:space="preserve">H1 variants </w:t>
        </w:r>
      </w:ins>
      <w:ins w:id="366" w:author="Paul" w:date="2015-08-29T17:40:00Z">
        <w:r w:rsidRPr="00DC647C">
          <w:rPr>
            <w:rFonts w:ascii="Times New Roman" w:eastAsia="Times New Roman" w:hAnsi="Times New Roman" w:cs="Times New Roman"/>
            <w:color w:val="333333"/>
            <w:sz w:val="24"/>
            <w:szCs w:val="24"/>
          </w:rPr>
          <w:t xml:space="preserve">lack histone folds and </w:t>
        </w:r>
        <w:r w:rsidRPr="005855CC">
          <w:rPr>
            <w:rFonts w:ascii="Times New Roman" w:hAnsi="Times New Roman" w:cs="Times New Roman"/>
            <w:sz w:val="24"/>
            <w:szCs w:val="24"/>
            <w:rPrChange w:id="367" w:author="Paul" w:date="2015-08-29T17:52:00Z">
              <w:rPr/>
            </w:rPrChange>
          </w:rPr>
          <w:t xml:space="preserve">typically have a short basic amino-terminal domain, a globular winged-helix domain and a lysine-rich </w:t>
        </w:r>
        <w:proofErr w:type="spellStart"/>
        <w:r w:rsidRPr="005855CC">
          <w:rPr>
            <w:rFonts w:ascii="Times New Roman" w:hAnsi="Times New Roman" w:cs="Times New Roman"/>
            <w:sz w:val="24"/>
            <w:szCs w:val="24"/>
            <w:rPrChange w:id="368" w:author="Paul" w:date="2015-08-29T17:52:00Z">
              <w:rPr/>
            </w:rPrChange>
          </w:rPr>
          <w:t>carboxy</w:t>
        </w:r>
        <w:proofErr w:type="spellEnd"/>
        <w:r w:rsidRPr="005855CC">
          <w:rPr>
            <w:rFonts w:ascii="Times New Roman" w:hAnsi="Times New Roman" w:cs="Times New Roman"/>
            <w:sz w:val="24"/>
            <w:szCs w:val="24"/>
            <w:rPrChange w:id="369" w:author="Paul" w:date="2015-08-29T17:52:00Z">
              <w:rPr/>
            </w:rPrChange>
          </w:rPr>
          <w:t>-terminal domain</w:t>
        </w:r>
      </w:ins>
      <w:ins w:id="370" w:author="Paul" w:date="2015-08-29T17:41:00Z">
        <w:r w:rsidR="008F46DA" w:rsidRPr="005855CC">
          <w:rPr>
            <w:rFonts w:ascii="Times New Roman" w:hAnsi="Times New Roman" w:cs="Times New Roman"/>
            <w:sz w:val="24"/>
            <w:szCs w:val="24"/>
          </w:rPr>
          <w:t>. They</w:t>
        </w:r>
      </w:ins>
      <w:ins w:id="371" w:author="Paul" w:date="2015-08-29T17:40:00Z">
        <w:r w:rsidRPr="005855CC">
          <w:rPr>
            <w:rFonts w:ascii="Times New Roman" w:hAnsi="Times New Roman" w:cs="Times New Roman"/>
            <w:sz w:val="24"/>
            <w:szCs w:val="24"/>
            <w:rPrChange w:id="372" w:author="Paul" w:date="2015-08-29T17:52:00Z">
              <w:rPr/>
            </w:rPrChange>
          </w:rPr>
          <w:t xml:space="preserve"> </w:t>
        </w:r>
      </w:ins>
      <w:ins w:id="373" w:author="Paul" w:date="2015-08-29T17:46:00Z">
        <w:r w:rsidR="008F46DA" w:rsidRPr="005855CC">
          <w:rPr>
            <w:rFonts w:ascii="Times New Roman" w:eastAsia="Times New Roman" w:hAnsi="Times New Roman" w:cs="Times New Roman"/>
            <w:color w:val="333333"/>
            <w:sz w:val="24"/>
            <w:szCs w:val="24"/>
          </w:rPr>
          <w:t xml:space="preserve">evolve faster than the </w:t>
        </w:r>
        <w:r w:rsidR="008F46DA" w:rsidRPr="005855CC">
          <w:rPr>
            <w:rFonts w:ascii="Times New Roman" w:eastAsia="Times New Roman" w:hAnsi="Times New Roman" w:cs="Times New Roman"/>
            <w:color w:val="333333"/>
            <w:sz w:val="24"/>
            <w:szCs w:val="24"/>
            <w:rPrChange w:id="374" w:author="Paul" w:date="2015-08-29T17:52:00Z">
              <w:rPr>
                <w:rFonts w:ascii="Times New Roman" w:eastAsia="Times New Roman" w:hAnsi="Times New Roman" w:cs="Times New Roman"/>
                <w:color w:val="333333"/>
                <w:sz w:val="24"/>
                <w:szCs w:val="24"/>
              </w:rPr>
            </w:rPrChange>
          </w:rPr>
          <w:t xml:space="preserve">core histone families and are </w:t>
        </w:r>
      </w:ins>
      <w:ins w:id="375" w:author="Paul" w:date="2015-08-29T17:37:00Z">
        <w:r w:rsidRPr="005855CC">
          <w:rPr>
            <w:rFonts w:ascii="Times New Roman" w:eastAsia="Times New Roman" w:hAnsi="Times New Roman" w:cs="Times New Roman"/>
            <w:color w:val="333333"/>
            <w:sz w:val="24"/>
            <w:szCs w:val="24"/>
            <w:rPrChange w:id="376" w:author="Paul" w:date="2015-08-29T17:52:00Z">
              <w:rPr>
                <w:rFonts w:ascii="Times New Roman" w:eastAsia="Times New Roman" w:hAnsi="Times New Roman" w:cs="Times New Roman"/>
                <w:color w:val="333333"/>
                <w:sz w:val="24"/>
                <w:szCs w:val="24"/>
              </w:rPr>
            </w:rPrChange>
          </w:rPr>
          <w:t>abundant</w:t>
        </w:r>
      </w:ins>
      <w:ins w:id="377" w:author="Paul" w:date="2015-08-29T17:45:00Z">
        <w:r w:rsidR="008F46DA" w:rsidRPr="005855CC">
          <w:rPr>
            <w:rFonts w:ascii="Times New Roman" w:eastAsia="Times New Roman" w:hAnsi="Times New Roman" w:cs="Times New Roman"/>
            <w:color w:val="333333"/>
            <w:sz w:val="24"/>
            <w:szCs w:val="24"/>
            <w:rPrChange w:id="378" w:author="Paul" w:date="2015-08-29T17:52:00Z">
              <w:rPr>
                <w:rFonts w:ascii="Times New Roman" w:eastAsia="Times New Roman" w:hAnsi="Times New Roman" w:cs="Times New Roman"/>
                <w:color w:val="333333"/>
                <w:sz w:val="24"/>
                <w:szCs w:val="24"/>
              </w:rPr>
            </w:rPrChange>
          </w:rPr>
          <w:t xml:space="preserve"> and diverse</w:t>
        </w:r>
      </w:ins>
      <w:ins w:id="379" w:author="Paul" w:date="2015-08-29T17:46:00Z">
        <w:r w:rsidR="008F46DA" w:rsidRPr="005855CC">
          <w:rPr>
            <w:rFonts w:ascii="Times New Roman" w:eastAsia="Times New Roman" w:hAnsi="Times New Roman" w:cs="Times New Roman"/>
            <w:color w:val="333333"/>
            <w:sz w:val="24"/>
            <w:szCs w:val="24"/>
            <w:rPrChange w:id="380" w:author="Paul" w:date="2015-08-29T17:52:00Z">
              <w:rPr>
                <w:rFonts w:ascii="Times New Roman" w:eastAsia="Times New Roman" w:hAnsi="Times New Roman" w:cs="Times New Roman"/>
                <w:color w:val="333333"/>
                <w:sz w:val="24"/>
                <w:szCs w:val="24"/>
              </w:rPr>
            </w:rPrChange>
          </w:rPr>
          <w:t>.</w:t>
        </w:r>
      </w:ins>
      <w:ins w:id="381" w:author="Paul" w:date="2015-08-29T17:37:00Z">
        <w:r w:rsidRPr="005855CC">
          <w:rPr>
            <w:rFonts w:ascii="Times New Roman" w:eastAsia="Times New Roman" w:hAnsi="Times New Roman" w:cs="Times New Roman"/>
            <w:color w:val="333333"/>
            <w:sz w:val="24"/>
            <w:szCs w:val="24"/>
            <w:rPrChange w:id="382" w:author="Paul" w:date="2015-08-29T17:52:00Z">
              <w:rPr>
                <w:rFonts w:ascii="Times New Roman" w:eastAsia="Times New Roman" w:hAnsi="Times New Roman" w:cs="Times New Roman"/>
                <w:color w:val="333333"/>
                <w:sz w:val="24"/>
                <w:szCs w:val="24"/>
              </w:rPr>
            </w:rPrChange>
          </w:rPr>
          <w:t xml:space="preserve"> </w:t>
        </w:r>
      </w:ins>
      <w:ins w:id="383" w:author="Paul" w:date="2015-08-29T17:46:00Z">
        <w:r w:rsidR="008F46DA" w:rsidRPr="005855CC">
          <w:rPr>
            <w:rFonts w:ascii="Times New Roman" w:eastAsia="Times New Roman" w:hAnsi="Times New Roman" w:cs="Times New Roman"/>
            <w:color w:val="333333"/>
            <w:sz w:val="24"/>
            <w:szCs w:val="24"/>
            <w:rPrChange w:id="384" w:author="Paul" w:date="2015-08-29T17:52:00Z">
              <w:rPr>
                <w:rFonts w:ascii="Times New Roman" w:eastAsia="Times New Roman" w:hAnsi="Times New Roman" w:cs="Times New Roman"/>
                <w:color w:val="333333"/>
                <w:sz w:val="24"/>
                <w:szCs w:val="24"/>
              </w:rPr>
            </w:rPrChange>
          </w:rPr>
          <w:t>M</w:t>
        </w:r>
      </w:ins>
      <w:ins w:id="385" w:author="Paul" w:date="2015-08-29T17:37:00Z">
        <w:r w:rsidRPr="005855CC">
          <w:rPr>
            <w:rFonts w:ascii="Times New Roman" w:eastAsia="Times New Roman" w:hAnsi="Times New Roman" w:cs="Times New Roman"/>
            <w:color w:val="333333"/>
            <w:sz w:val="24"/>
            <w:szCs w:val="24"/>
            <w:rPrChange w:id="386" w:author="Paul" w:date="2015-08-29T17:52:00Z">
              <w:rPr>
                <w:rFonts w:ascii="Times New Roman" w:eastAsia="Times New Roman" w:hAnsi="Times New Roman" w:cs="Times New Roman"/>
                <w:color w:val="333333"/>
                <w:sz w:val="24"/>
                <w:szCs w:val="24"/>
              </w:rPr>
            </w:rPrChange>
          </w:rPr>
          <w:t xml:space="preserve">any seem to have redundant functions, while some show </w:t>
        </w:r>
      </w:ins>
      <w:ins w:id="387" w:author="Paul" w:date="2015-08-29T17:38:00Z">
        <w:r w:rsidRPr="005855CC">
          <w:rPr>
            <w:rFonts w:ascii="Times New Roman" w:eastAsia="Times New Roman" w:hAnsi="Times New Roman" w:cs="Times New Roman"/>
            <w:color w:val="333333"/>
            <w:sz w:val="24"/>
            <w:szCs w:val="24"/>
            <w:rPrChange w:id="388" w:author="Paul" w:date="2015-08-29T17:52:00Z">
              <w:rPr>
                <w:rFonts w:ascii="Times New Roman" w:eastAsia="Times New Roman" w:hAnsi="Times New Roman" w:cs="Times New Roman"/>
                <w:color w:val="333333"/>
                <w:sz w:val="24"/>
                <w:szCs w:val="24"/>
              </w:rPr>
            </w:rPrChange>
          </w:rPr>
          <w:t xml:space="preserve">germline </w:t>
        </w:r>
      </w:ins>
      <w:ins w:id="389" w:author="Paul" w:date="2015-08-29T17:37:00Z">
        <w:r w:rsidRPr="005855CC">
          <w:rPr>
            <w:rFonts w:ascii="Times New Roman" w:eastAsia="Times New Roman" w:hAnsi="Times New Roman" w:cs="Times New Roman"/>
            <w:color w:val="333333"/>
            <w:sz w:val="24"/>
            <w:szCs w:val="24"/>
            <w:rPrChange w:id="390" w:author="Paul" w:date="2015-08-29T17:52:00Z">
              <w:rPr>
                <w:rFonts w:ascii="Times New Roman" w:eastAsia="Times New Roman" w:hAnsi="Times New Roman" w:cs="Times New Roman"/>
                <w:color w:val="333333"/>
                <w:sz w:val="24"/>
                <w:szCs w:val="24"/>
              </w:rPr>
            </w:rPrChange>
          </w:rPr>
          <w:t>specificity.</w:t>
        </w:r>
      </w:ins>
      <w:ins w:id="391" w:author="Paul" w:date="2015-08-29T17:51:00Z">
        <w:r w:rsidR="008F46DA" w:rsidRPr="005855CC">
          <w:rPr>
            <w:rFonts w:ascii="Times New Roman" w:eastAsia="Times New Roman" w:hAnsi="Times New Roman" w:cs="Times New Roman"/>
            <w:color w:val="333333"/>
            <w:sz w:val="24"/>
            <w:szCs w:val="24"/>
            <w:rPrChange w:id="392" w:author="Paul" w:date="2015-08-29T17:52:00Z">
              <w:rPr>
                <w:rFonts w:ascii="Times New Roman" w:eastAsia="Times New Roman" w:hAnsi="Times New Roman" w:cs="Times New Roman"/>
                <w:color w:val="333333"/>
                <w:sz w:val="24"/>
                <w:szCs w:val="24"/>
              </w:rPr>
            </w:rPrChange>
          </w:rPr>
          <w:t xml:space="preserve"> </w:t>
        </w:r>
      </w:ins>
    </w:p>
    <w:p w14:paraId="6D145868" w14:textId="592C805F" w:rsidR="00E83344" w:rsidRPr="005855CC" w:rsidRDefault="00F071B1" w:rsidP="005855CC">
      <w:pPr>
        <w:spacing w:after="240" w:line="384" w:lineRule="atLeast"/>
        <w:rPr>
          <w:rFonts w:ascii="Times New Roman" w:eastAsia="Times New Roman" w:hAnsi="Times New Roman" w:cs="Times New Roman"/>
          <w:color w:val="333333"/>
          <w:sz w:val="24"/>
          <w:szCs w:val="24"/>
        </w:rPr>
      </w:pPr>
      <w:ins w:id="393" w:author="Eli D" w:date="2015-08-25T00:35:00Z">
        <w:r w:rsidRPr="005855CC">
          <w:rPr>
            <w:rFonts w:ascii="Times New Roman" w:eastAsia="Times New Roman" w:hAnsi="Times New Roman" w:cs="Times New Roman"/>
            <w:color w:val="333333"/>
            <w:sz w:val="24"/>
            <w:szCs w:val="24"/>
          </w:rPr>
          <w:fldChar w:fldCharType="begin" w:fldLock="1"/>
        </w:r>
      </w:ins>
      <w:r w:rsidRPr="005855CC">
        <w:rPr>
          <w:rFonts w:ascii="Times New Roman" w:eastAsia="Times New Roman" w:hAnsi="Times New Roman" w:cs="Times New Roman"/>
          <w:color w:val="333333"/>
          <w:sz w:val="24"/>
          <w:szCs w:val="24"/>
          <w:rPrChange w:id="394" w:author="Paul" w:date="2015-08-29T17:52:00Z">
            <w:rPr>
              <w:rFonts w:ascii="Times New Roman" w:eastAsia="Times New Roman" w:hAnsi="Times New Roman" w:cs="Times New Roman"/>
              <w:color w:val="333333"/>
              <w:sz w:val="24"/>
              <w:szCs w:val="24"/>
            </w:rPr>
          </w:rPrChange>
        </w:rPr>
        <w:instrText>ADDIN CSL_CITATION { "citationItems" : [ { "id" : "ITEM-1", "itemData" : { "DOI" : "10.1093/nar/22.2.174", "ISSN" : "0305-1048", "abstract" : "Despite the ubiquity of histones In eukaryotes and their Important role in determining the structure and function of chromatln, no detailed studies of the evolution of the histories have been reported. We have constructed phylogenetic trees for the core histones H2A, H2B, H3, and H4. Histones which form dimers (H2A/H2B and H3/H4) have very similar trees and appear to have co-evolved, with the exception of the divergent sea urchin testis H2B8, for which no corresponding divergent H2As have been identified. The trees for H2A and H2B also support the theory that animals and fungi have a common ancestor. H3 and H4 are 10-fold less divergent than H2A and H2B. Three evolutionary histories are observed for hlstone variants. H2A.F/Z-type variants arose once early in evolution, while H2A.X variants arose separately, during the evolution of multicellular animals. H3.3-type variants have arisen in multiple Independent events.", "author" : [ { "dropping-particle" : "", "family" : "Thatcher", "given" : "Thomas H.", "non-dropping-particle" : "", "parse-names" : false, "suffix" : "" }, { "dropping-particle" : "", "family" : "Gorovsky", "given" : "Martin A.", "non-dropping-particle" : "", "parse-names" : false, "suffix" : "" } ], "container-title" : "Nucleic Acids Research", "id" : "ITEM-1", "issue" : "2", "issued" : { "date-parts" : [ [ "1994", "1", "25" ] ] }, "page" : "174-179", "title" : "Phylogenetic analysis of the core histones H2A, H2B, H3, and H4", "type" : "article-journal", "volume" : "22" }, "uris" : [ "http://www.mendeley.com/documents/?uuid=3dcbcd13-6918-4027-b217-965172a005d4" ] } ], "mendeley" : { "formattedCitation" : "(8)", "plainTextFormattedCitation" : "(8)", "previouslyFormattedCitation" : "(Thatcher &amp; Gorovsky, 1994)" }, "properties" : { "noteIndex" : 0 }, "schema" : "https://github.com/citation-style-language/schema/raw/master/csl-citation.json" }</w:instrText>
      </w:r>
      <w:r w:rsidRPr="005855CC">
        <w:rPr>
          <w:rFonts w:ascii="Times New Roman" w:eastAsia="Times New Roman" w:hAnsi="Times New Roman" w:cs="Times New Roman"/>
          <w:color w:val="333333"/>
          <w:sz w:val="24"/>
          <w:szCs w:val="24"/>
          <w:rPrChange w:id="395" w:author="Paul" w:date="2015-08-29T17:52:00Z">
            <w:rPr>
              <w:rFonts w:ascii="Times New Roman" w:eastAsia="Times New Roman" w:hAnsi="Times New Roman" w:cs="Times New Roman"/>
              <w:color w:val="333333"/>
              <w:sz w:val="24"/>
              <w:szCs w:val="24"/>
            </w:rPr>
          </w:rPrChange>
        </w:rPr>
        <w:fldChar w:fldCharType="separate"/>
      </w:r>
      <w:r w:rsidRPr="00DC647C">
        <w:rPr>
          <w:rFonts w:ascii="Times New Roman" w:eastAsia="Times New Roman" w:hAnsi="Times New Roman" w:cs="Times New Roman"/>
          <w:noProof/>
          <w:color w:val="333333"/>
          <w:sz w:val="24"/>
          <w:szCs w:val="24"/>
        </w:rPr>
        <w:t>(8)</w:t>
      </w:r>
      <w:ins w:id="396" w:author="Eli D" w:date="2015-08-25T00:35:00Z">
        <w:r w:rsidRPr="00DC647C">
          <w:rPr>
            <w:rFonts w:ascii="Times New Roman" w:eastAsia="Times New Roman" w:hAnsi="Times New Roman" w:cs="Times New Roman"/>
            <w:color w:val="333333"/>
            <w:sz w:val="24"/>
            <w:szCs w:val="24"/>
          </w:rPr>
          <w:fldChar w:fldCharType="end"/>
        </w:r>
      </w:ins>
    </w:p>
    <w:p w14:paraId="4D894BB1" w14:textId="4E4E892C" w:rsidR="00CF2E3E" w:rsidRPr="00750EC4" w:rsidRDefault="00E83344" w:rsidP="009740A9">
      <w:pPr>
        <w:spacing w:after="240" w:line="384" w:lineRule="atLeast"/>
        <w:rPr>
          <w:rFonts w:ascii="Times New Roman" w:eastAsia="Times New Roman" w:hAnsi="Times New Roman" w:cs="Times New Roman"/>
          <w:b/>
          <w:color w:val="333333"/>
          <w:sz w:val="24"/>
          <w:szCs w:val="24"/>
        </w:rPr>
      </w:pPr>
      <w:r w:rsidRPr="00750EC4">
        <w:rPr>
          <w:rFonts w:ascii="Times New Roman" w:eastAsia="Times New Roman" w:hAnsi="Times New Roman" w:cs="Times New Roman"/>
          <w:b/>
          <w:color w:val="333333"/>
          <w:sz w:val="24"/>
          <w:szCs w:val="24"/>
        </w:rPr>
        <w:t>A</w:t>
      </w:r>
      <w:r w:rsidR="00706B12" w:rsidRPr="00750EC4">
        <w:rPr>
          <w:rFonts w:ascii="Times New Roman" w:eastAsia="Times New Roman" w:hAnsi="Times New Roman" w:cs="Times New Roman"/>
          <w:b/>
          <w:color w:val="333333"/>
          <w:sz w:val="24"/>
          <w:szCs w:val="24"/>
        </w:rPr>
        <w:t>utomatic annotation of sequences</w:t>
      </w:r>
    </w:p>
    <w:p w14:paraId="2C884BB4" w14:textId="16916EA0" w:rsidR="00D34968" w:rsidRPr="00750EC4" w:rsidRDefault="00CF2E3E" w:rsidP="00DD0574">
      <w:pPr>
        <w:spacing w:line="360" w:lineRule="auto"/>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All</w:t>
      </w:r>
      <w:r w:rsidR="009740A9" w:rsidRPr="00750EC4">
        <w:rPr>
          <w:rFonts w:ascii="Times New Roman" w:eastAsia="Times New Roman" w:hAnsi="Times New Roman" w:cs="Times New Roman"/>
          <w:color w:val="333333"/>
          <w:sz w:val="24"/>
          <w:szCs w:val="24"/>
        </w:rPr>
        <w:t xml:space="preserve"> sequences from the non-redundant (</w:t>
      </w:r>
      <w:commentRangeStart w:id="397"/>
      <w:r w:rsidR="009740A9" w:rsidRPr="00750EC4">
        <w:rPr>
          <w:rFonts w:ascii="Times New Roman" w:eastAsia="Times New Roman" w:hAnsi="Times New Roman" w:cs="Times New Roman"/>
          <w:color w:val="333333"/>
          <w:sz w:val="24"/>
          <w:szCs w:val="24"/>
        </w:rPr>
        <w:t>nr</w:t>
      </w:r>
      <w:commentRangeEnd w:id="397"/>
      <w:r w:rsidRPr="00750EC4">
        <w:rPr>
          <w:rStyle w:val="CommentReference"/>
          <w:rFonts w:ascii="Times New Roman" w:hAnsi="Times New Roman" w:cs="Times New Roman"/>
          <w:sz w:val="24"/>
          <w:szCs w:val="24"/>
        </w:rPr>
        <w:commentReference w:id="397"/>
      </w:r>
      <w:r w:rsidR="009740A9" w:rsidRPr="00750EC4">
        <w:rPr>
          <w:rFonts w:ascii="Times New Roman" w:eastAsia="Times New Roman" w:hAnsi="Times New Roman" w:cs="Times New Roman"/>
          <w:color w:val="333333"/>
          <w:sz w:val="24"/>
          <w:szCs w:val="24"/>
        </w:rPr>
        <w:t>) database hav</w:t>
      </w:r>
      <w:r w:rsidR="00B51426" w:rsidRPr="00750EC4">
        <w:rPr>
          <w:rFonts w:ascii="Times New Roman" w:eastAsia="Times New Roman" w:hAnsi="Times New Roman" w:cs="Times New Roman"/>
          <w:color w:val="333333"/>
          <w:sz w:val="24"/>
          <w:szCs w:val="24"/>
        </w:rPr>
        <w:t>e been classified by our</w:t>
      </w:r>
      <w:r w:rsidR="009740A9" w:rsidRPr="00750EC4">
        <w:rPr>
          <w:rFonts w:ascii="Times New Roman" w:eastAsia="Times New Roman" w:hAnsi="Times New Roman" w:cs="Times New Roman"/>
          <w:color w:val="333333"/>
          <w:sz w:val="24"/>
          <w:szCs w:val="24"/>
        </w:rPr>
        <w:t xml:space="preserve"> models </w:t>
      </w:r>
      <w:r w:rsidR="00B51426" w:rsidRPr="00750EC4">
        <w:rPr>
          <w:rFonts w:ascii="Times New Roman" w:eastAsia="Times New Roman" w:hAnsi="Times New Roman" w:cs="Times New Roman"/>
          <w:color w:val="333333"/>
          <w:sz w:val="24"/>
          <w:szCs w:val="24"/>
        </w:rPr>
        <w:t>(variants and canonical) and were</w:t>
      </w:r>
      <w:r w:rsidR="009740A9" w:rsidRPr="00750EC4">
        <w:rPr>
          <w:rFonts w:ascii="Times New Roman" w:eastAsia="Times New Roman" w:hAnsi="Times New Roman" w:cs="Times New Roman"/>
          <w:color w:val="333333"/>
          <w:sz w:val="24"/>
          <w:szCs w:val="24"/>
        </w:rPr>
        <w:t xml:space="preserve"> add</w:t>
      </w:r>
      <w:r w:rsidRPr="00750EC4">
        <w:rPr>
          <w:rFonts w:ascii="Times New Roman" w:eastAsia="Times New Roman" w:hAnsi="Times New Roman" w:cs="Times New Roman"/>
          <w:color w:val="333333"/>
          <w:sz w:val="24"/>
          <w:szCs w:val="24"/>
        </w:rPr>
        <w:t xml:space="preserve">ed into the </w:t>
      </w:r>
      <w:proofErr w:type="spellStart"/>
      <w:r w:rsidRPr="00750EC4">
        <w:rPr>
          <w:rFonts w:ascii="Times New Roman" w:eastAsia="Times New Roman" w:hAnsi="Times New Roman" w:cs="Times New Roman"/>
          <w:color w:val="333333"/>
          <w:sz w:val="24"/>
          <w:szCs w:val="24"/>
        </w:rPr>
        <w:t>HistoneDB</w:t>
      </w:r>
      <w:proofErr w:type="spellEnd"/>
      <w:r w:rsidRPr="00750EC4">
        <w:rPr>
          <w:rFonts w:ascii="Times New Roman" w:eastAsia="Times New Roman" w:hAnsi="Times New Roman" w:cs="Times New Roman"/>
          <w:color w:val="333333"/>
          <w:sz w:val="24"/>
          <w:szCs w:val="24"/>
        </w:rPr>
        <w:t xml:space="preserve"> as “automatically extracted </w:t>
      </w:r>
      <w:r w:rsidRPr="00750EC4">
        <w:rPr>
          <w:rFonts w:ascii="Times New Roman" w:eastAsia="Times New Roman" w:hAnsi="Times New Roman" w:cs="Times New Roman"/>
          <w:color w:val="333333"/>
          <w:sz w:val="24"/>
          <w:szCs w:val="24"/>
        </w:rPr>
        <w:lastRenderedPageBreak/>
        <w:t>sequences” set</w:t>
      </w:r>
      <w:r w:rsidR="009740A9" w:rsidRPr="00750EC4">
        <w:rPr>
          <w:rFonts w:ascii="Times New Roman" w:eastAsia="Times New Roman" w:hAnsi="Times New Roman" w:cs="Times New Roman"/>
          <w:color w:val="333333"/>
          <w:sz w:val="24"/>
          <w:szCs w:val="24"/>
        </w:rPr>
        <w:t>.</w:t>
      </w:r>
      <w:r w:rsidRPr="00750EC4">
        <w:rPr>
          <w:rFonts w:ascii="Times New Roman" w:eastAsia="Times New Roman" w:hAnsi="Times New Roman" w:cs="Times New Roman"/>
          <w:color w:val="333333"/>
          <w:sz w:val="24"/>
          <w:szCs w:val="24"/>
        </w:rPr>
        <w:t xml:space="preserve"> We assigned a model with a maximum </w:t>
      </w:r>
      <w:proofErr w:type="spellStart"/>
      <w:r w:rsidRPr="00750EC4">
        <w:rPr>
          <w:rFonts w:ascii="Times New Roman" w:eastAsia="Times New Roman" w:hAnsi="Times New Roman" w:cs="Times New Roman"/>
          <w:color w:val="333333"/>
          <w:sz w:val="24"/>
          <w:szCs w:val="24"/>
        </w:rPr>
        <w:t>HMMer</w:t>
      </w:r>
      <w:proofErr w:type="spellEnd"/>
      <w:r w:rsidRPr="00750EC4">
        <w:rPr>
          <w:rFonts w:ascii="Times New Roman" w:eastAsia="Times New Roman" w:hAnsi="Times New Roman" w:cs="Times New Roman"/>
          <w:color w:val="333333"/>
          <w:sz w:val="24"/>
          <w:szCs w:val="24"/>
        </w:rPr>
        <w:t xml:space="preserve"> score for a given sequence, in addition this score </w:t>
      </w:r>
      <w:r w:rsidR="00B51426" w:rsidRPr="00750EC4">
        <w:rPr>
          <w:rFonts w:ascii="Times New Roman" w:eastAsia="Times New Roman" w:hAnsi="Times New Roman" w:cs="Times New Roman"/>
          <w:color w:val="333333"/>
          <w:sz w:val="24"/>
          <w:szCs w:val="24"/>
        </w:rPr>
        <w:t>was required</w:t>
      </w:r>
      <w:r w:rsidRPr="00750EC4">
        <w:rPr>
          <w:rFonts w:ascii="Times New Roman" w:eastAsia="Times New Roman" w:hAnsi="Times New Roman" w:cs="Times New Roman"/>
          <w:color w:val="333333"/>
          <w:sz w:val="24"/>
          <w:szCs w:val="24"/>
        </w:rPr>
        <w:t xml:space="preserve"> to cross a certain threshold identified as follows. </w:t>
      </w:r>
      <w:r w:rsidR="003F3B36" w:rsidRPr="00750EC4">
        <w:rPr>
          <w:rFonts w:ascii="Times New Roman" w:eastAsia="Times New Roman" w:hAnsi="Times New Roman" w:cs="Times New Roman"/>
          <w:color w:val="333333"/>
          <w:sz w:val="24"/>
          <w:szCs w:val="24"/>
        </w:rPr>
        <w:t xml:space="preserve">For any given </w:t>
      </w:r>
      <w:r w:rsidR="00B51426" w:rsidRPr="00750EC4">
        <w:rPr>
          <w:rFonts w:ascii="Times New Roman" w:eastAsia="Times New Roman" w:hAnsi="Times New Roman" w:cs="Times New Roman"/>
          <w:color w:val="333333"/>
          <w:sz w:val="24"/>
          <w:szCs w:val="24"/>
        </w:rPr>
        <w:t>model</w:t>
      </w:r>
      <w:r w:rsidR="00E83344" w:rsidRPr="00750EC4">
        <w:rPr>
          <w:rFonts w:ascii="Times New Roman" w:eastAsia="Times New Roman" w:hAnsi="Times New Roman" w:cs="Times New Roman"/>
          <w:color w:val="333333"/>
          <w:sz w:val="24"/>
          <w:szCs w:val="24"/>
        </w:rPr>
        <w:t>,</w:t>
      </w:r>
      <w:r w:rsidR="003F3B36" w:rsidRPr="00750EC4">
        <w:rPr>
          <w:rFonts w:ascii="Times New Roman" w:eastAsia="Times New Roman" w:hAnsi="Times New Roman" w:cs="Times New Roman"/>
          <w:color w:val="333333"/>
          <w:sz w:val="24"/>
          <w:szCs w:val="24"/>
        </w:rPr>
        <w:t xml:space="preserve"> curated sequences </w:t>
      </w:r>
      <w:r w:rsidR="00177334" w:rsidRPr="00750EC4">
        <w:rPr>
          <w:rFonts w:ascii="Times New Roman" w:eastAsia="Times New Roman" w:hAnsi="Times New Roman" w:cs="Times New Roman"/>
          <w:color w:val="333333"/>
          <w:sz w:val="24"/>
          <w:szCs w:val="24"/>
        </w:rPr>
        <w:t>that</w:t>
      </w:r>
      <w:r w:rsidR="00E83344" w:rsidRPr="00750EC4">
        <w:rPr>
          <w:rFonts w:ascii="Times New Roman" w:eastAsia="Times New Roman" w:hAnsi="Times New Roman" w:cs="Times New Roman"/>
          <w:color w:val="333333"/>
          <w:sz w:val="24"/>
          <w:szCs w:val="24"/>
        </w:rPr>
        <w:t xml:space="preserve"> were used to construct its</w:t>
      </w:r>
      <w:r w:rsidR="00B51426" w:rsidRPr="00750EC4">
        <w:rPr>
          <w:rFonts w:ascii="Times New Roman" w:eastAsia="Times New Roman" w:hAnsi="Times New Roman" w:cs="Times New Roman"/>
          <w:color w:val="333333"/>
          <w:sz w:val="24"/>
          <w:szCs w:val="24"/>
        </w:rPr>
        <w:t xml:space="preserve"> curated alignment</w:t>
      </w:r>
      <w:r w:rsidR="00E5597E" w:rsidRPr="00750EC4">
        <w:rPr>
          <w:rFonts w:ascii="Times New Roman" w:eastAsia="Times New Roman" w:hAnsi="Times New Roman" w:cs="Times New Roman"/>
          <w:color w:val="333333"/>
          <w:sz w:val="24"/>
          <w:szCs w:val="24"/>
        </w:rPr>
        <w:t xml:space="preserve"> were treated as </w:t>
      </w:r>
      <w:r w:rsidR="003F3B36" w:rsidRPr="00750EC4">
        <w:rPr>
          <w:rFonts w:ascii="Times New Roman" w:eastAsia="Times New Roman" w:hAnsi="Times New Roman" w:cs="Times New Roman"/>
          <w:color w:val="333333"/>
          <w:sz w:val="24"/>
          <w:szCs w:val="24"/>
        </w:rPr>
        <w:t>positives and curated s</w:t>
      </w:r>
      <w:r w:rsidR="00E5597E" w:rsidRPr="00750EC4">
        <w:rPr>
          <w:rFonts w:ascii="Times New Roman" w:eastAsia="Times New Roman" w:hAnsi="Times New Roman" w:cs="Times New Roman"/>
          <w:color w:val="333333"/>
          <w:sz w:val="24"/>
          <w:szCs w:val="24"/>
        </w:rPr>
        <w:t xml:space="preserve">equences of other </w:t>
      </w:r>
      <w:r w:rsidR="00B51426" w:rsidRPr="00750EC4">
        <w:rPr>
          <w:rFonts w:ascii="Times New Roman" w:eastAsia="Times New Roman" w:hAnsi="Times New Roman" w:cs="Times New Roman"/>
          <w:color w:val="333333"/>
          <w:sz w:val="24"/>
          <w:szCs w:val="24"/>
        </w:rPr>
        <w:t xml:space="preserve">models </w:t>
      </w:r>
      <w:r w:rsidR="00E5597E" w:rsidRPr="00750EC4">
        <w:rPr>
          <w:rFonts w:ascii="Times New Roman" w:eastAsia="Times New Roman" w:hAnsi="Times New Roman" w:cs="Times New Roman"/>
          <w:color w:val="333333"/>
          <w:sz w:val="24"/>
          <w:szCs w:val="24"/>
        </w:rPr>
        <w:t>as negatives</w:t>
      </w:r>
      <w:r w:rsidR="003F3B36" w:rsidRPr="00750EC4">
        <w:rPr>
          <w:rFonts w:ascii="Times New Roman" w:eastAsia="Times New Roman" w:hAnsi="Times New Roman" w:cs="Times New Roman"/>
          <w:color w:val="333333"/>
          <w:sz w:val="24"/>
          <w:szCs w:val="24"/>
        </w:rPr>
        <w:t xml:space="preserve">. Then we performed </w:t>
      </w:r>
      <w:proofErr w:type="spellStart"/>
      <w:r w:rsidR="003F3B36" w:rsidRPr="00750EC4">
        <w:rPr>
          <w:rFonts w:ascii="Times New Roman" w:eastAsia="Times New Roman" w:hAnsi="Times New Roman" w:cs="Times New Roman"/>
          <w:color w:val="333333"/>
          <w:sz w:val="24"/>
          <w:szCs w:val="24"/>
        </w:rPr>
        <w:t>HMMsearch</w:t>
      </w:r>
      <w:proofErr w:type="spellEnd"/>
      <w:r w:rsidR="003F3B36" w:rsidRPr="00750EC4">
        <w:rPr>
          <w:rFonts w:ascii="Times New Roman" w:eastAsia="Times New Roman" w:hAnsi="Times New Roman" w:cs="Times New Roman"/>
          <w:color w:val="333333"/>
          <w:sz w:val="24"/>
          <w:szCs w:val="24"/>
        </w:rPr>
        <w:t xml:space="preserve"> of the database of </w:t>
      </w:r>
      <w:r w:rsidR="00B51426" w:rsidRPr="00750EC4">
        <w:rPr>
          <w:rFonts w:ascii="Times New Roman" w:eastAsia="Times New Roman" w:hAnsi="Times New Roman" w:cs="Times New Roman"/>
          <w:color w:val="333333"/>
          <w:sz w:val="24"/>
          <w:szCs w:val="24"/>
        </w:rPr>
        <w:t xml:space="preserve">all </w:t>
      </w:r>
      <w:r w:rsidR="003F3B36" w:rsidRPr="00750EC4">
        <w:rPr>
          <w:rFonts w:ascii="Times New Roman" w:eastAsia="Times New Roman" w:hAnsi="Times New Roman" w:cs="Times New Roman"/>
          <w:color w:val="333333"/>
          <w:sz w:val="24"/>
          <w:szCs w:val="24"/>
        </w:rPr>
        <w:t>models</w:t>
      </w:r>
      <w:r w:rsidR="00E5597E" w:rsidRPr="00750EC4">
        <w:rPr>
          <w:rFonts w:ascii="Times New Roman" w:eastAsia="Times New Roman" w:hAnsi="Times New Roman" w:cs="Times New Roman"/>
          <w:color w:val="333333"/>
          <w:sz w:val="24"/>
          <w:szCs w:val="24"/>
        </w:rPr>
        <w:t xml:space="preserve"> against a set of curated</w:t>
      </w:r>
      <w:r w:rsidR="003F3B36" w:rsidRPr="00750EC4">
        <w:rPr>
          <w:rFonts w:ascii="Times New Roman" w:eastAsia="Times New Roman" w:hAnsi="Times New Roman" w:cs="Times New Roman"/>
          <w:color w:val="333333"/>
          <w:sz w:val="24"/>
          <w:szCs w:val="24"/>
        </w:rPr>
        <w:t xml:space="preserve"> sequences and calcul</w:t>
      </w:r>
      <w:r w:rsidR="00B51426" w:rsidRPr="00750EC4">
        <w:rPr>
          <w:rFonts w:ascii="Times New Roman" w:eastAsia="Times New Roman" w:hAnsi="Times New Roman" w:cs="Times New Roman"/>
          <w:color w:val="333333"/>
          <w:sz w:val="24"/>
          <w:szCs w:val="24"/>
        </w:rPr>
        <w:t xml:space="preserve">ated </w:t>
      </w:r>
      <w:r w:rsidR="00E83344" w:rsidRPr="00750EC4">
        <w:rPr>
          <w:rFonts w:ascii="Times New Roman" w:eastAsia="Times New Roman" w:hAnsi="Times New Roman" w:cs="Times New Roman"/>
          <w:color w:val="333333"/>
          <w:sz w:val="24"/>
          <w:szCs w:val="24"/>
        </w:rPr>
        <w:t xml:space="preserve">the </w:t>
      </w:r>
      <w:r w:rsidR="00B51426" w:rsidRPr="00750EC4">
        <w:rPr>
          <w:rFonts w:ascii="Times New Roman" w:eastAsia="Times New Roman" w:hAnsi="Times New Roman" w:cs="Times New Roman"/>
          <w:color w:val="333333"/>
          <w:sz w:val="24"/>
          <w:szCs w:val="24"/>
        </w:rPr>
        <w:t>specificity</w:t>
      </w:r>
      <w:r w:rsidR="00E5597E" w:rsidRPr="00750EC4">
        <w:rPr>
          <w:rFonts w:ascii="Times New Roman" w:eastAsia="Times New Roman" w:hAnsi="Times New Roman" w:cs="Times New Roman"/>
          <w:color w:val="333333"/>
          <w:sz w:val="24"/>
          <w:szCs w:val="24"/>
        </w:rPr>
        <w:t xml:space="preserve"> of retrieval </w:t>
      </w:r>
      <w:r w:rsidR="00B51426" w:rsidRPr="00750EC4">
        <w:rPr>
          <w:rFonts w:ascii="Times New Roman" w:eastAsia="Times New Roman" w:hAnsi="Times New Roman" w:cs="Times New Roman"/>
          <w:color w:val="333333"/>
          <w:sz w:val="24"/>
          <w:szCs w:val="24"/>
        </w:rPr>
        <w:t>of each sequence</w:t>
      </w:r>
      <w:r w:rsidR="00E5597E" w:rsidRPr="00750EC4">
        <w:rPr>
          <w:rFonts w:ascii="Times New Roman" w:eastAsia="Times New Roman" w:hAnsi="Times New Roman" w:cs="Times New Roman"/>
          <w:color w:val="333333"/>
          <w:sz w:val="24"/>
          <w:szCs w:val="24"/>
        </w:rPr>
        <w:t xml:space="preserve"> by </w:t>
      </w:r>
      <w:r w:rsidR="00E83344" w:rsidRPr="00750EC4">
        <w:rPr>
          <w:rFonts w:ascii="Times New Roman" w:eastAsia="Times New Roman" w:hAnsi="Times New Roman" w:cs="Times New Roman"/>
          <w:color w:val="333333"/>
          <w:sz w:val="24"/>
          <w:szCs w:val="24"/>
        </w:rPr>
        <w:t>its native</w:t>
      </w:r>
      <w:r w:rsidR="00E5597E" w:rsidRPr="00750EC4">
        <w:rPr>
          <w:rFonts w:ascii="Times New Roman" w:eastAsia="Times New Roman" w:hAnsi="Times New Roman" w:cs="Times New Roman"/>
          <w:color w:val="333333"/>
          <w:sz w:val="24"/>
          <w:szCs w:val="24"/>
        </w:rPr>
        <w:t xml:space="preserve"> model.</w:t>
      </w:r>
      <w:r w:rsidR="003F3B36" w:rsidRPr="00750EC4">
        <w:rPr>
          <w:rFonts w:ascii="Times New Roman" w:eastAsia="Times New Roman" w:hAnsi="Times New Roman" w:cs="Times New Roman"/>
          <w:color w:val="333333"/>
          <w:sz w:val="24"/>
          <w:szCs w:val="24"/>
        </w:rPr>
        <w:t xml:space="preserve"> </w:t>
      </w:r>
      <w:r w:rsidR="00B51426" w:rsidRPr="00750EC4">
        <w:rPr>
          <w:rFonts w:ascii="Times New Roman" w:eastAsia="Times New Roman" w:hAnsi="Times New Roman" w:cs="Times New Roman"/>
          <w:color w:val="333333"/>
          <w:sz w:val="24"/>
          <w:szCs w:val="24"/>
        </w:rPr>
        <w:t>Specificity of retrieval was</w:t>
      </w:r>
      <w:r w:rsidR="00E5597E" w:rsidRPr="00750EC4">
        <w:rPr>
          <w:rFonts w:ascii="Times New Roman" w:hAnsi="Times New Roman" w:cs="Times New Roman"/>
          <w:color w:val="000000"/>
          <w:sz w:val="24"/>
          <w:szCs w:val="24"/>
          <w:shd w:val="clear" w:color="auto" w:fill="FFFFFF"/>
        </w:rPr>
        <w:t xml:space="preserve"> estimated based on the number of true positives (TP</w:t>
      </w:r>
      <w:r w:rsidR="00FC017C" w:rsidRPr="00750EC4">
        <w:rPr>
          <w:rFonts w:ascii="Times New Roman" w:hAnsi="Times New Roman" w:cs="Times New Roman"/>
          <w:color w:val="000000"/>
          <w:sz w:val="24"/>
          <w:szCs w:val="24"/>
          <w:shd w:val="clear" w:color="auto" w:fill="FFFFFF"/>
        </w:rPr>
        <w:t xml:space="preserve">s; </w:t>
      </w:r>
      <w:r w:rsidR="00B51426" w:rsidRPr="00750EC4">
        <w:rPr>
          <w:rFonts w:ascii="Times New Roman" w:hAnsi="Times New Roman" w:cs="Times New Roman"/>
          <w:color w:val="000000"/>
          <w:sz w:val="24"/>
          <w:szCs w:val="24"/>
          <w:shd w:val="clear" w:color="auto" w:fill="FFFFFF"/>
        </w:rPr>
        <w:t>sequences</w:t>
      </w:r>
      <w:r w:rsidR="00FC017C" w:rsidRPr="00750EC4">
        <w:rPr>
          <w:rFonts w:ascii="Times New Roman" w:hAnsi="Times New Roman" w:cs="Times New Roman"/>
          <w:color w:val="000000"/>
          <w:sz w:val="24"/>
          <w:szCs w:val="24"/>
          <w:shd w:val="clear" w:color="auto" w:fill="FFFFFF"/>
        </w:rPr>
        <w:t xml:space="preserve"> correctly predicted by </w:t>
      </w:r>
      <w:r w:rsidR="00E83344" w:rsidRPr="00750EC4">
        <w:rPr>
          <w:rFonts w:ascii="Times New Roman" w:hAnsi="Times New Roman" w:cs="Times New Roman"/>
          <w:color w:val="000000"/>
          <w:sz w:val="24"/>
          <w:szCs w:val="24"/>
          <w:shd w:val="clear" w:color="auto" w:fill="FFFFFF"/>
        </w:rPr>
        <w:t>their native</w:t>
      </w:r>
      <w:r w:rsidR="00FC017C" w:rsidRPr="00750EC4">
        <w:rPr>
          <w:rFonts w:ascii="Times New Roman" w:hAnsi="Times New Roman" w:cs="Times New Roman"/>
          <w:color w:val="000000"/>
          <w:sz w:val="24"/>
          <w:szCs w:val="24"/>
          <w:shd w:val="clear" w:color="auto" w:fill="FFFFFF"/>
        </w:rPr>
        <w:t xml:space="preserve"> model</w:t>
      </w:r>
      <w:r w:rsidR="00E5597E" w:rsidRPr="00750EC4">
        <w:rPr>
          <w:rFonts w:ascii="Times New Roman" w:hAnsi="Times New Roman" w:cs="Times New Roman"/>
          <w:color w:val="000000"/>
          <w:sz w:val="24"/>
          <w:szCs w:val="24"/>
          <w:shd w:val="clear" w:color="auto" w:fill="FFFFFF"/>
        </w:rPr>
        <w:t>) and false positives (FPs; incorrec</w:t>
      </w:r>
      <w:r w:rsidR="00B51426" w:rsidRPr="00750EC4">
        <w:rPr>
          <w:rFonts w:ascii="Times New Roman" w:hAnsi="Times New Roman" w:cs="Times New Roman"/>
          <w:color w:val="000000"/>
          <w:sz w:val="24"/>
          <w:szCs w:val="24"/>
          <w:shd w:val="clear" w:color="auto" w:fill="FFFFFF"/>
        </w:rPr>
        <w:t>tly predicted sequences</w:t>
      </w:r>
      <w:r w:rsidR="00E5597E" w:rsidRPr="00750EC4">
        <w:rPr>
          <w:rFonts w:ascii="Times New Roman" w:hAnsi="Times New Roman" w:cs="Times New Roman"/>
          <w:color w:val="000000"/>
          <w:sz w:val="24"/>
          <w:szCs w:val="24"/>
          <w:shd w:val="clear" w:color="auto" w:fill="FFFFFF"/>
        </w:rPr>
        <w:t>) found above each score</w:t>
      </w:r>
      <w:r w:rsidR="00FC017C" w:rsidRPr="00750EC4">
        <w:rPr>
          <w:rFonts w:ascii="Times New Roman" w:hAnsi="Times New Roman" w:cs="Times New Roman"/>
          <w:color w:val="000000"/>
          <w:sz w:val="24"/>
          <w:szCs w:val="24"/>
          <w:shd w:val="clear" w:color="auto" w:fill="FFFFFF"/>
        </w:rPr>
        <w:t xml:space="preserve"> HMMER score</w:t>
      </w:r>
      <w:r w:rsidR="00E5597E" w:rsidRPr="00750EC4">
        <w:rPr>
          <w:rFonts w:ascii="Times New Roman" w:hAnsi="Times New Roman" w:cs="Times New Roman"/>
          <w:color w:val="000000"/>
          <w:sz w:val="24"/>
          <w:szCs w:val="24"/>
          <w:shd w:val="clear" w:color="auto" w:fill="FFFFFF"/>
        </w:rPr>
        <w:t xml:space="preserve"> cutoff.</w:t>
      </w:r>
      <w:r w:rsidR="00FC017C" w:rsidRPr="00750EC4">
        <w:rPr>
          <w:rFonts w:ascii="Times New Roman" w:hAnsi="Times New Roman" w:cs="Times New Roman"/>
          <w:color w:val="000000"/>
          <w:sz w:val="24"/>
          <w:szCs w:val="24"/>
          <w:shd w:val="clear" w:color="auto" w:fill="FFFFFF"/>
        </w:rPr>
        <w:t xml:space="preserve"> </w:t>
      </w:r>
      <w:r w:rsidR="006F00DF" w:rsidRPr="00750EC4">
        <w:rPr>
          <w:rFonts w:ascii="Times New Roman" w:hAnsi="Times New Roman" w:cs="Times New Roman"/>
          <w:color w:val="000000"/>
          <w:sz w:val="24"/>
          <w:szCs w:val="24"/>
          <w:shd w:val="clear" w:color="auto" w:fill="FFFFFF"/>
        </w:rPr>
        <w:t xml:space="preserve">The specificity was calculated as </w:t>
      </w:r>
      <w:r w:rsidR="006F00DF" w:rsidRPr="00750EC4">
        <w:rPr>
          <w:rFonts w:ascii="Times New Roman" w:eastAsia="Times New Roman" w:hAnsi="Times New Roman" w:cs="Times New Roman"/>
          <w:color w:val="000000"/>
          <w:sz w:val="24"/>
          <w:szCs w:val="24"/>
        </w:rPr>
        <w:t>TN/(FP+TN)</w:t>
      </w:r>
      <w:r w:rsidR="00E83344" w:rsidRPr="00750EC4">
        <w:rPr>
          <w:rFonts w:ascii="Times New Roman" w:eastAsia="Times New Roman" w:hAnsi="Times New Roman" w:cs="Times New Roman"/>
          <w:color w:val="000000"/>
          <w:sz w:val="24"/>
          <w:szCs w:val="24"/>
        </w:rPr>
        <w:t>. Then</w:t>
      </w:r>
      <w:r w:rsidR="006F00DF" w:rsidRPr="00750EC4">
        <w:rPr>
          <w:rFonts w:ascii="Times New Roman" w:eastAsia="Times New Roman" w:hAnsi="Times New Roman" w:cs="Times New Roman"/>
          <w:color w:val="000000"/>
          <w:sz w:val="24"/>
          <w:szCs w:val="24"/>
        </w:rPr>
        <w:t xml:space="preserve"> we interpolate</w:t>
      </w:r>
      <w:r w:rsidR="00B51426" w:rsidRPr="00750EC4">
        <w:rPr>
          <w:rFonts w:ascii="Times New Roman" w:eastAsia="Times New Roman" w:hAnsi="Times New Roman" w:cs="Times New Roman"/>
          <w:color w:val="000000"/>
          <w:sz w:val="24"/>
          <w:szCs w:val="24"/>
        </w:rPr>
        <w:t>d an inverse curve of score cutoffs</w:t>
      </w:r>
      <w:r w:rsidR="006F00DF" w:rsidRPr="00750EC4">
        <w:rPr>
          <w:rFonts w:ascii="Times New Roman" w:eastAsia="Times New Roman" w:hAnsi="Times New Roman" w:cs="Times New Roman"/>
          <w:color w:val="000000"/>
          <w:sz w:val="24"/>
          <w:szCs w:val="24"/>
        </w:rPr>
        <w:t xml:space="preserve"> v</w:t>
      </w:r>
      <w:r w:rsidR="00B51426" w:rsidRPr="00750EC4">
        <w:rPr>
          <w:rFonts w:ascii="Times New Roman" w:eastAsia="Times New Roman" w:hAnsi="Times New Roman" w:cs="Times New Roman"/>
          <w:color w:val="000000"/>
          <w:sz w:val="24"/>
          <w:szCs w:val="24"/>
        </w:rPr>
        <w:t>ersu</w:t>
      </w:r>
      <w:r w:rsidR="006F00DF" w:rsidRPr="00750EC4">
        <w:rPr>
          <w:rFonts w:ascii="Times New Roman" w:eastAsia="Times New Roman" w:hAnsi="Times New Roman" w:cs="Times New Roman"/>
          <w:color w:val="000000"/>
          <w:sz w:val="24"/>
          <w:szCs w:val="24"/>
        </w:rPr>
        <w:t xml:space="preserve">s specificity, and </w:t>
      </w:r>
      <w:r w:rsidR="00B51426" w:rsidRPr="00750EC4">
        <w:rPr>
          <w:rFonts w:ascii="Times New Roman" w:eastAsia="Times New Roman" w:hAnsi="Times New Roman" w:cs="Times New Roman"/>
          <w:color w:val="000000"/>
          <w:sz w:val="24"/>
          <w:szCs w:val="24"/>
        </w:rPr>
        <w:t>obtained the score cutoff</w:t>
      </w:r>
      <w:r w:rsidR="006F00DF" w:rsidRPr="00750EC4">
        <w:rPr>
          <w:rFonts w:ascii="Times New Roman" w:eastAsia="Times New Roman" w:hAnsi="Times New Roman" w:cs="Times New Roman"/>
          <w:color w:val="000000"/>
          <w:sz w:val="24"/>
          <w:szCs w:val="24"/>
        </w:rPr>
        <w:t xml:space="preserve"> value </w:t>
      </w:r>
      <w:r w:rsidR="00B51426" w:rsidRPr="00750EC4">
        <w:rPr>
          <w:rFonts w:ascii="Times New Roman" w:eastAsia="Times New Roman" w:hAnsi="Times New Roman" w:cs="Times New Roman"/>
          <w:color w:val="000000"/>
          <w:sz w:val="24"/>
          <w:szCs w:val="24"/>
        </w:rPr>
        <w:t xml:space="preserve">corresponding to the specificity of </w:t>
      </w:r>
      <w:r w:rsidR="006F00DF" w:rsidRPr="00750EC4">
        <w:rPr>
          <w:rFonts w:ascii="Times New Roman" w:eastAsia="Times New Roman" w:hAnsi="Times New Roman" w:cs="Times New Roman"/>
          <w:color w:val="000000"/>
          <w:sz w:val="24"/>
          <w:szCs w:val="24"/>
        </w:rPr>
        <w:t>0.95.</w:t>
      </w:r>
      <w:r w:rsidR="00B51426" w:rsidRPr="00750EC4">
        <w:rPr>
          <w:rFonts w:ascii="Times New Roman" w:eastAsia="Times New Roman" w:hAnsi="Times New Roman" w:cs="Times New Roman"/>
          <w:color w:val="000000"/>
          <w:sz w:val="24"/>
          <w:szCs w:val="24"/>
        </w:rPr>
        <w:t xml:space="preserve"> </w:t>
      </w:r>
      <w:r w:rsidR="00B51426" w:rsidRPr="00750EC4">
        <w:rPr>
          <w:rFonts w:ascii="Times New Roman" w:eastAsia="Times New Roman" w:hAnsi="Times New Roman" w:cs="Times New Roman"/>
          <w:color w:val="333333"/>
          <w:sz w:val="24"/>
          <w:szCs w:val="24"/>
        </w:rPr>
        <w:t>Not</w:t>
      </w:r>
      <w:r w:rsidR="00FC017C" w:rsidRPr="00750EC4">
        <w:rPr>
          <w:rFonts w:ascii="Times New Roman" w:eastAsia="Times New Roman" w:hAnsi="Times New Roman" w:cs="Times New Roman"/>
          <w:color w:val="333333"/>
          <w:sz w:val="24"/>
          <w:szCs w:val="24"/>
        </w:rPr>
        <w:t>e</w:t>
      </w:r>
      <w:r w:rsidR="00E83344" w:rsidRPr="00750EC4">
        <w:rPr>
          <w:rFonts w:ascii="Times New Roman" w:eastAsia="Times New Roman" w:hAnsi="Times New Roman" w:cs="Times New Roman"/>
          <w:color w:val="333333"/>
          <w:sz w:val="24"/>
          <w:szCs w:val="24"/>
        </w:rPr>
        <w:t xml:space="preserve"> that different models had</w:t>
      </w:r>
      <w:r w:rsidR="00FC017C" w:rsidRPr="00750EC4">
        <w:rPr>
          <w:rFonts w:ascii="Times New Roman" w:eastAsia="Times New Roman" w:hAnsi="Times New Roman" w:cs="Times New Roman"/>
          <w:color w:val="333333"/>
          <w:sz w:val="24"/>
          <w:szCs w:val="24"/>
        </w:rPr>
        <w:t xml:space="preserve"> different cutoff scores (see </w:t>
      </w:r>
      <w:proofErr w:type="spellStart"/>
      <w:r w:rsidR="00FC017C" w:rsidRPr="00750EC4">
        <w:rPr>
          <w:rFonts w:ascii="Times New Roman" w:eastAsia="Times New Roman" w:hAnsi="Times New Roman" w:cs="Times New Roman"/>
          <w:color w:val="333333"/>
          <w:sz w:val="24"/>
          <w:szCs w:val="24"/>
        </w:rPr>
        <w:t>Supplematary</w:t>
      </w:r>
      <w:proofErr w:type="spellEnd"/>
      <w:r w:rsidR="00FC017C" w:rsidRPr="00750EC4">
        <w:rPr>
          <w:rFonts w:ascii="Times New Roman" w:eastAsia="Times New Roman" w:hAnsi="Times New Roman" w:cs="Times New Roman"/>
          <w:color w:val="333333"/>
          <w:sz w:val="24"/>
          <w:szCs w:val="24"/>
        </w:rPr>
        <w:t xml:space="preserve"> Information for details about evaluating each variant model).</w:t>
      </w:r>
      <w:r w:rsidR="00B51426" w:rsidRPr="00750EC4">
        <w:rPr>
          <w:rFonts w:ascii="Times New Roman" w:eastAsia="Times New Roman" w:hAnsi="Times New Roman" w:cs="Times New Roman"/>
          <w:color w:val="333333"/>
          <w:sz w:val="24"/>
          <w:szCs w:val="24"/>
        </w:rPr>
        <w:t xml:space="preserve"> As can be seen on Figure X, 95% </w:t>
      </w:r>
      <w:proofErr w:type="spellStart"/>
      <w:r w:rsidR="00B51426" w:rsidRPr="00750EC4">
        <w:rPr>
          <w:rFonts w:ascii="Times New Roman" w:eastAsia="Times New Roman" w:hAnsi="Times New Roman" w:cs="Times New Roman"/>
          <w:color w:val="333333"/>
          <w:sz w:val="24"/>
          <w:szCs w:val="24"/>
        </w:rPr>
        <w:t>sp</w:t>
      </w:r>
      <w:r w:rsidR="00E83344" w:rsidRPr="00750EC4">
        <w:rPr>
          <w:rFonts w:ascii="Times New Roman" w:eastAsia="Times New Roman" w:hAnsi="Times New Roman" w:cs="Times New Roman"/>
          <w:color w:val="333333"/>
          <w:sz w:val="24"/>
          <w:szCs w:val="24"/>
        </w:rPr>
        <w:t>e</w:t>
      </w:r>
      <w:del w:id="398" w:author="Paul" w:date="2015-08-29T17:11:00Z">
        <w:r w:rsidR="00E83344" w:rsidRPr="00750EC4" w:rsidDel="002D1043">
          <w:rPr>
            <w:rFonts w:ascii="Times New Roman" w:eastAsia="Times New Roman" w:hAnsi="Times New Roman" w:cs="Times New Roman"/>
            <w:color w:val="333333"/>
            <w:sz w:val="24"/>
            <w:szCs w:val="24"/>
          </w:rPr>
          <w:delText>i</w:delText>
        </w:r>
      </w:del>
      <w:r w:rsidR="00E83344" w:rsidRPr="00750EC4">
        <w:rPr>
          <w:rFonts w:ascii="Times New Roman" w:eastAsia="Times New Roman" w:hAnsi="Times New Roman" w:cs="Times New Roman"/>
          <w:color w:val="333333"/>
          <w:sz w:val="24"/>
          <w:szCs w:val="24"/>
        </w:rPr>
        <w:t>cifity</w:t>
      </w:r>
      <w:proofErr w:type="spellEnd"/>
      <w:r w:rsidR="00E83344" w:rsidRPr="00750EC4">
        <w:rPr>
          <w:rFonts w:ascii="Times New Roman" w:eastAsia="Times New Roman" w:hAnsi="Times New Roman" w:cs="Times New Roman"/>
          <w:color w:val="333333"/>
          <w:sz w:val="24"/>
          <w:szCs w:val="24"/>
        </w:rPr>
        <w:t xml:space="preserve"> threshold also results</w:t>
      </w:r>
      <w:r w:rsidR="00B51426" w:rsidRPr="00750EC4">
        <w:rPr>
          <w:rFonts w:ascii="Times New Roman" w:eastAsia="Times New Roman" w:hAnsi="Times New Roman" w:cs="Times New Roman"/>
          <w:color w:val="333333"/>
          <w:sz w:val="24"/>
          <w:szCs w:val="24"/>
        </w:rPr>
        <w:t xml:space="preserve"> in </w:t>
      </w:r>
      <w:r w:rsidR="00E83344" w:rsidRPr="00750EC4">
        <w:rPr>
          <w:rFonts w:ascii="Times New Roman" w:eastAsia="Times New Roman" w:hAnsi="Times New Roman" w:cs="Times New Roman"/>
          <w:color w:val="333333"/>
          <w:sz w:val="24"/>
          <w:szCs w:val="24"/>
        </w:rPr>
        <w:t xml:space="preserve">a </w:t>
      </w:r>
      <w:r w:rsidR="00B51426" w:rsidRPr="00750EC4">
        <w:rPr>
          <w:rFonts w:ascii="Times New Roman" w:eastAsia="Times New Roman" w:hAnsi="Times New Roman" w:cs="Times New Roman"/>
          <w:color w:val="333333"/>
          <w:sz w:val="24"/>
          <w:szCs w:val="24"/>
        </w:rPr>
        <w:t>very high sensitivity wh</w:t>
      </w:r>
      <w:r w:rsidR="00E83344" w:rsidRPr="00750EC4">
        <w:rPr>
          <w:rFonts w:ascii="Times New Roman" w:eastAsia="Times New Roman" w:hAnsi="Times New Roman" w:cs="Times New Roman"/>
          <w:color w:val="333333"/>
          <w:sz w:val="24"/>
          <w:szCs w:val="24"/>
        </w:rPr>
        <w:t>ere X% of all positive case are</w:t>
      </w:r>
      <w:r w:rsidR="00B51426" w:rsidRPr="00750EC4">
        <w:rPr>
          <w:rFonts w:ascii="Times New Roman" w:eastAsia="Times New Roman" w:hAnsi="Times New Roman" w:cs="Times New Roman"/>
          <w:color w:val="333333"/>
          <w:sz w:val="24"/>
          <w:szCs w:val="24"/>
        </w:rPr>
        <w:t xml:space="preserve"> classified correctly. </w:t>
      </w:r>
      <w:del w:id="399" w:author="Eli D" w:date="2015-08-24T23:11:00Z">
        <w:r w:rsidR="00B51426" w:rsidRPr="00750EC4" w:rsidDel="00DD0574">
          <w:rPr>
            <w:rFonts w:ascii="Times New Roman" w:eastAsia="Times New Roman" w:hAnsi="Times New Roman" w:cs="Times New Roman"/>
            <w:color w:val="333333"/>
            <w:sz w:val="24"/>
            <w:szCs w:val="24"/>
          </w:rPr>
          <w:delText>However,</w:delText>
        </w:r>
        <w:r w:rsidR="00B51426" w:rsidRPr="00750EC4" w:rsidDel="00DD0574">
          <w:rPr>
            <w:rFonts w:ascii="Times New Roman" w:eastAsia="Times New Roman" w:hAnsi="Times New Roman" w:cs="Times New Roman"/>
            <w:color w:val="000000"/>
            <w:sz w:val="24"/>
            <w:szCs w:val="24"/>
          </w:rPr>
          <w:delText xml:space="preserve"> o</w:delText>
        </w:r>
        <w:r w:rsidR="00B51426" w:rsidRPr="00750EC4" w:rsidDel="00DD0574">
          <w:rPr>
            <w:rFonts w:ascii="Times New Roman" w:eastAsia="Times New Roman" w:hAnsi="Times New Roman" w:cs="Times New Roman"/>
            <w:color w:val="333333"/>
            <w:sz w:val="24"/>
            <w:szCs w:val="24"/>
          </w:rPr>
          <w:delText>ur models were</w:delText>
        </w:r>
        <w:r w:rsidR="006F00DF" w:rsidRPr="00750EC4" w:rsidDel="00DD0574">
          <w:rPr>
            <w:rFonts w:ascii="Times New Roman" w:eastAsia="Times New Roman" w:hAnsi="Times New Roman" w:cs="Times New Roman"/>
            <w:color w:val="333333"/>
            <w:sz w:val="24"/>
            <w:szCs w:val="24"/>
          </w:rPr>
          <w:delText xml:space="preserve"> not able to distinguish between paral</w:delText>
        </w:r>
        <w:r w:rsidR="00B51426" w:rsidRPr="00750EC4" w:rsidDel="00DD0574">
          <w:rPr>
            <w:rFonts w:ascii="Times New Roman" w:eastAsia="Times New Roman" w:hAnsi="Times New Roman" w:cs="Times New Roman"/>
            <w:color w:val="333333"/>
            <w:sz w:val="24"/>
            <w:szCs w:val="24"/>
          </w:rPr>
          <w:delText>ogous genes and splice isoforms</w:delText>
        </w:r>
        <w:r w:rsidR="006F00DF" w:rsidRPr="00750EC4" w:rsidDel="00DD0574">
          <w:rPr>
            <w:rFonts w:ascii="Times New Roman" w:eastAsia="Times New Roman" w:hAnsi="Times New Roman" w:cs="Times New Roman"/>
            <w:color w:val="333333"/>
            <w:sz w:val="24"/>
            <w:szCs w:val="24"/>
          </w:rPr>
          <w:delText>.</w:delText>
        </w:r>
      </w:del>
      <m:oMath>
        <m:r>
          <w:del w:id="400" w:author="Eli D" w:date="2015-08-24T23:10:00Z">
            <m:rPr>
              <m:sty m:val="p"/>
            </m:rPr>
            <w:rPr>
              <w:rFonts w:ascii="Cambria Math" w:eastAsia="Times New Roman" w:hAnsi="Cambria Math" w:cs="Times New Roman"/>
              <w:color w:val="333333"/>
              <w:sz w:val="24"/>
              <w:szCs w:val="24"/>
            </w:rPr>
            <m:t>max⁡</m:t>
          </w:del>
        </m:r>
      </m:oMath>
    </w:p>
    <w:p w14:paraId="5120833E" w14:textId="204B7AD9" w:rsidR="0099081A" w:rsidRPr="00750EC4" w:rsidRDefault="00E83344" w:rsidP="0099081A">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This classification algorithm was applied to classify any sequence of interest. A user can enter a sequence</w:t>
      </w:r>
      <w:r w:rsidR="0099081A" w:rsidRPr="00750EC4">
        <w:rPr>
          <w:rFonts w:ascii="Times New Roman" w:eastAsia="Times New Roman" w:hAnsi="Times New Roman" w:cs="Times New Roman"/>
          <w:color w:val="333333"/>
          <w:sz w:val="24"/>
          <w:szCs w:val="24"/>
        </w:rPr>
        <w:t xml:space="preserve"> in FASTA format to classify through th</w:t>
      </w:r>
      <w:r w:rsidRPr="00750EC4">
        <w:rPr>
          <w:rFonts w:ascii="Times New Roman" w:eastAsia="Times New Roman" w:hAnsi="Times New Roman" w:cs="Times New Roman"/>
          <w:color w:val="333333"/>
          <w:sz w:val="24"/>
          <w:szCs w:val="24"/>
        </w:rPr>
        <w:t>e “Analyze Your Sequence” tab</w:t>
      </w:r>
      <w:r w:rsidR="0099081A" w:rsidRPr="00750EC4">
        <w:rPr>
          <w:rFonts w:ascii="Times New Roman" w:eastAsia="Times New Roman" w:hAnsi="Times New Roman" w:cs="Times New Roman"/>
          <w:color w:val="333333"/>
          <w:sz w:val="24"/>
          <w:szCs w:val="24"/>
        </w:rPr>
        <w:t xml:space="preserve">. </w:t>
      </w:r>
      <w:del w:id="401" w:author="Eli D" w:date="2015-08-24T22:54:00Z">
        <w:r w:rsidR="0099081A" w:rsidRPr="00750EC4" w:rsidDel="0073685E">
          <w:rPr>
            <w:rFonts w:ascii="Times New Roman" w:eastAsia="Times New Roman" w:hAnsi="Times New Roman" w:cs="Times New Roman"/>
            <w:color w:val="333333"/>
            <w:sz w:val="24"/>
            <w:szCs w:val="24"/>
          </w:rPr>
          <w:delText>There are two optio</w:delText>
        </w:r>
        <w:r w:rsidR="008A06FD" w:rsidRPr="00750EC4" w:rsidDel="0073685E">
          <w:rPr>
            <w:rFonts w:ascii="Times New Roman" w:eastAsia="Times New Roman" w:hAnsi="Times New Roman" w:cs="Times New Roman"/>
            <w:color w:val="333333"/>
            <w:sz w:val="24"/>
            <w:szCs w:val="24"/>
          </w:rPr>
          <w:delText>ns to classify a sequence</w:delText>
        </w:r>
        <w:r w:rsidRPr="00750EC4" w:rsidDel="0073685E">
          <w:rPr>
            <w:rFonts w:ascii="Times New Roman" w:eastAsia="Times New Roman" w:hAnsi="Times New Roman" w:cs="Times New Roman"/>
            <w:color w:val="333333"/>
            <w:sz w:val="24"/>
            <w:szCs w:val="24"/>
          </w:rPr>
          <w:delText>:</w:delText>
        </w:r>
        <w:r w:rsidR="008A06FD" w:rsidRPr="00750EC4" w:rsidDel="0073685E">
          <w:rPr>
            <w:rFonts w:ascii="Times New Roman" w:eastAsia="Times New Roman" w:hAnsi="Times New Roman" w:cs="Times New Roman"/>
            <w:color w:val="333333"/>
            <w:sz w:val="24"/>
            <w:szCs w:val="24"/>
          </w:rPr>
          <w:delText xml:space="preserve"> </w:delText>
        </w:r>
        <w:r w:rsidR="0099081A" w:rsidRPr="00750EC4" w:rsidDel="0073685E">
          <w:rPr>
            <w:rFonts w:ascii="Times New Roman" w:eastAsia="Times New Roman" w:hAnsi="Times New Roman" w:cs="Times New Roman"/>
            <w:color w:val="333333"/>
            <w:sz w:val="24"/>
            <w:szCs w:val="24"/>
          </w:rPr>
          <w:delText>either</w:delText>
        </w:r>
      </w:del>
      <w:ins w:id="402" w:author="Eli D" w:date="2015-08-24T22:54:00Z">
        <w:r w:rsidR="0073685E">
          <w:rPr>
            <w:rFonts w:ascii="Times New Roman" w:eastAsia="Times New Roman" w:hAnsi="Times New Roman" w:cs="Times New Roman"/>
            <w:color w:val="333333"/>
            <w:sz w:val="24"/>
            <w:szCs w:val="24"/>
          </w:rPr>
          <w:t>A sequence is classified</w:t>
        </w:r>
      </w:ins>
      <w:r w:rsidR="0099081A" w:rsidRPr="00750EC4">
        <w:rPr>
          <w:rFonts w:ascii="Times New Roman" w:eastAsia="Times New Roman" w:hAnsi="Times New Roman" w:cs="Times New Roman"/>
          <w:color w:val="333333"/>
          <w:sz w:val="24"/>
          <w:szCs w:val="24"/>
        </w:rPr>
        <w:t xml:space="preserve"> </w:t>
      </w:r>
      <w:ins w:id="403" w:author="Eli D" w:date="2015-08-24T22:59:00Z">
        <w:r w:rsidR="0073685E" w:rsidRPr="00750EC4">
          <w:rPr>
            <w:rFonts w:ascii="Times New Roman" w:eastAsia="Times New Roman" w:hAnsi="Times New Roman" w:cs="Times New Roman"/>
            <w:color w:val="333333"/>
            <w:sz w:val="24"/>
            <w:szCs w:val="24"/>
          </w:rPr>
          <w:t xml:space="preserve">using HMMER against all </w:t>
        </w:r>
        <w:r w:rsidR="0073685E">
          <w:rPr>
            <w:rFonts w:ascii="Times New Roman" w:eastAsia="Times New Roman" w:hAnsi="Times New Roman" w:cs="Times New Roman"/>
            <w:color w:val="333333"/>
            <w:sz w:val="24"/>
            <w:szCs w:val="24"/>
          </w:rPr>
          <w:t xml:space="preserve">variant </w:t>
        </w:r>
        <w:r w:rsidR="0073685E" w:rsidRPr="00750EC4">
          <w:rPr>
            <w:rFonts w:ascii="Times New Roman" w:eastAsia="Times New Roman" w:hAnsi="Times New Roman" w:cs="Times New Roman"/>
            <w:color w:val="333333"/>
            <w:sz w:val="24"/>
            <w:szCs w:val="24"/>
          </w:rPr>
          <w:t>models</w:t>
        </w:r>
        <w:r w:rsidR="0073685E">
          <w:rPr>
            <w:rFonts w:ascii="Times New Roman" w:eastAsia="Times New Roman" w:hAnsi="Times New Roman" w:cs="Times New Roman"/>
            <w:color w:val="333333"/>
            <w:sz w:val="24"/>
            <w:szCs w:val="24"/>
          </w:rPr>
          <w:t xml:space="preserve"> and </w:t>
        </w:r>
      </w:ins>
      <w:r w:rsidRPr="00750EC4">
        <w:rPr>
          <w:rFonts w:ascii="Times New Roman" w:eastAsia="Times New Roman" w:hAnsi="Times New Roman" w:cs="Times New Roman"/>
          <w:color w:val="333333"/>
          <w:sz w:val="24"/>
          <w:szCs w:val="24"/>
        </w:rPr>
        <w:t xml:space="preserve">by </w:t>
      </w:r>
      <w:r w:rsidR="008A06FD" w:rsidRPr="00750EC4">
        <w:rPr>
          <w:rFonts w:ascii="Times New Roman" w:eastAsia="Times New Roman" w:hAnsi="Times New Roman" w:cs="Times New Roman"/>
          <w:color w:val="333333"/>
          <w:sz w:val="24"/>
          <w:szCs w:val="24"/>
        </w:rPr>
        <w:t>running BLAST against all</w:t>
      </w:r>
      <w:r w:rsidR="0099081A" w:rsidRPr="00750EC4">
        <w:rPr>
          <w:rFonts w:ascii="Times New Roman" w:eastAsia="Times New Roman" w:hAnsi="Times New Roman" w:cs="Times New Roman"/>
          <w:color w:val="333333"/>
          <w:sz w:val="24"/>
          <w:szCs w:val="24"/>
        </w:rPr>
        <w:t xml:space="preserve"> sequences in the </w:t>
      </w:r>
      <w:commentRangeStart w:id="404"/>
      <w:proofErr w:type="spellStart"/>
      <w:r w:rsidR="0099081A" w:rsidRPr="00750EC4">
        <w:rPr>
          <w:rFonts w:ascii="Times New Roman" w:eastAsia="Times New Roman" w:hAnsi="Times New Roman" w:cs="Times New Roman"/>
          <w:color w:val="333333"/>
          <w:sz w:val="24"/>
          <w:szCs w:val="24"/>
        </w:rPr>
        <w:t>HistoneDB</w:t>
      </w:r>
      <w:commentRangeEnd w:id="404"/>
      <w:proofErr w:type="spellEnd"/>
      <w:r w:rsidR="008A06FD" w:rsidRPr="00750EC4">
        <w:rPr>
          <w:rStyle w:val="CommentReference"/>
          <w:rFonts w:ascii="Times New Roman" w:hAnsi="Times New Roman" w:cs="Times New Roman"/>
          <w:sz w:val="24"/>
          <w:szCs w:val="24"/>
        </w:rPr>
        <w:commentReference w:id="404"/>
      </w:r>
      <w:r w:rsidR="008A06FD" w:rsidRPr="00750EC4">
        <w:rPr>
          <w:rFonts w:ascii="Times New Roman" w:eastAsia="Times New Roman" w:hAnsi="Times New Roman" w:cs="Times New Roman"/>
          <w:color w:val="333333"/>
          <w:sz w:val="24"/>
          <w:szCs w:val="24"/>
        </w:rPr>
        <w:t xml:space="preserve"> </w:t>
      </w:r>
      <w:del w:id="405" w:author="Eli D" w:date="2015-08-24T22:59:00Z">
        <w:r w:rsidR="0099081A" w:rsidRPr="00750EC4" w:rsidDel="0073685E">
          <w:rPr>
            <w:rFonts w:ascii="Times New Roman" w:eastAsia="Times New Roman" w:hAnsi="Times New Roman" w:cs="Times New Roman"/>
            <w:color w:val="333333"/>
            <w:sz w:val="24"/>
            <w:szCs w:val="24"/>
          </w:rPr>
          <w:delText xml:space="preserve"> </w:delText>
        </w:r>
      </w:del>
      <w:ins w:id="406" w:author="Eli D" w:date="2015-08-24T22:59:00Z">
        <w:r w:rsidR="0073685E">
          <w:rPr>
            <w:rFonts w:ascii="Times New Roman" w:eastAsia="Times New Roman" w:hAnsi="Times New Roman" w:cs="Times New Roman"/>
            <w:color w:val="333333"/>
            <w:sz w:val="24"/>
            <w:szCs w:val="24"/>
          </w:rPr>
          <w:t xml:space="preserve">. </w:t>
        </w:r>
      </w:ins>
      <w:del w:id="407" w:author="Eli D" w:date="2015-08-24T22:59:00Z">
        <w:r w:rsidR="0099081A" w:rsidRPr="00750EC4" w:rsidDel="0073685E">
          <w:rPr>
            <w:rFonts w:ascii="Times New Roman" w:eastAsia="Times New Roman" w:hAnsi="Times New Roman" w:cs="Times New Roman"/>
            <w:color w:val="333333"/>
            <w:sz w:val="24"/>
            <w:szCs w:val="24"/>
          </w:rPr>
          <w:delText xml:space="preserve">or </w:delText>
        </w:r>
        <w:r w:rsidRPr="00750EC4" w:rsidDel="0073685E">
          <w:rPr>
            <w:rFonts w:ascii="Times New Roman" w:eastAsia="Times New Roman" w:hAnsi="Times New Roman" w:cs="Times New Roman"/>
            <w:color w:val="333333"/>
            <w:sz w:val="24"/>
            <w:szCs w:val="24"/>
          </w:rPr>
          <w:delText xml:space="preserve">by </w:delText>
        </w:r>
        <w:r w:rsidR="0099081A" w:rsidRPr="00750EC4" w:rsidDel="0073685E">
          <w:rPr>
            <w:rFonts w:ascii="Times New Roman" w:eastAsia="Times New Roman" w:hAnsi="Times New Roman" w:cs="Times New Roman"/>
            <w:color w:val="333333"/>
            <w:sz w:val="24"/>
            <w:szCs w:val="24"/>
          </w:rPr>
          <w:delText>search</w:delText>
        </w:r>
        <w:r w:rsidRPr="00750EC4" w:rsidDel="0073685E">
          <w:rPr>
            <w:rFonts w:ascii="Times New Roman" w:eastAsia="Times New Roman" w:hAnsi="Times New Roman" w:cs="Times New Roman"/>
            <w:color w:val="333333"/>
            <w:sz w:val="24"/>
            <w:szCs w:val="24"/>
          </w:rPr>
          <w:delText>ing a sequence of interest using</w:delText>
        </w:r>
        <w:r w:rsidR="008A06FD" w:rsidRPr="00750EC4" w:rsidDel="0073685E">
          <w:rPr>
            <w:rFonts w:ascii="Times New Roman" w:eastAsia="Times New Roman" w:hAnsi="Times New Roman" w:cs="Times New Roman"/>
            <w:color w:val="333333"/>
            <w:sz w:val="24"/>
            <w:szCs w:val="24"/>
          </w:rPr>
          <w:delText xml:space="preserve"> </w:delText>
        </w:r>
        <w:r w:rsidR="0099081A" w:rsidRPr="00750EC4" w:rsidDel="0073685E">
          <w:rPr>
            <w:rFonts w:ascii="Times New Roman" w:eastAsia="Times New Roman" w:hAnsi="Times New Roman" w:cs="Times New Roman"/>
            <w:color w:val="333333"/>
            <w:sz w:val="24"/>
            <w:szCs w:val="24"/>
          </w:rPr>
          <w:delText>HMMER against all models</w:delText>
        </w:r>
        <w:r w:rsidR="008A06FD" w:rsidRPr="00750EC4" w:rsidDel="0073685E">
          <w:rPr>
            <w:rFonts w:ascii="Times New Roman" w:eastAsia="Times New Roman" w:hAnsi="Times New Roman" w:cs="Times New Roman"/>
            <w:color w:val="333333"/>
            <w:sz w:val="24"/>
            <w:szCs w:val="24"/>
          </w:rPr>
          <w:delText xml:space="preserve">. </w:delText>
        </w:r>
        <w:r w:rsidR="0099081A" w:rsidRPr="00750EC4" w:rsidDel="0073685E">
          <w:rPr>
            <w:rFonts w:ascii="Times New Roman" w:eastAsia="Times New Roman" w:hAnsi="Times New Roman" w:cs="Times New Roman"/>
            <w:color w:val="333333"/>
            <w:sz w:val="24"/>
            <w:szCs w:val="24"/>
          </w:rPr>
          <w:delText xml:space="preserve"> </w:delText>
        </w:r>
      </w:del>
      <w:del w:id="408" w:author="Eli D" w:date="2015-08-24T23:00:00Z">
        <w:r w:rsidR="008A06FD" w:rsidRPr="00750EC4" w:rsidDel="0073685E">
          <w:rPr>
            <w:rFonts w:ascii="Times New Roman" w:eastAsia="Times New Roman" w:hAnsi="Times New Roman" w:cs="Times New Roman"/>
            <w:color w:val="333333"/>
            <w:sz w:val="24"/>
            <w:szCs w:val="24"/>
          </w:rPr>
          <w:delText>For the first option</w:delText>
        </w:r>
        <w:r w:rsidR="0099081A" w:rsidRPr="00750EC4" w:rsidDel="0073685E">
          <w:rPr>
            <w:rFonts w:ascii="Times New Roman" w:eastAsia="Times New Roman" w:hAnsi="Times New Roman" w:cs="Times New Roman"/>
            <w:color w:val="333333"/>
            <w:sz w:val="24"/>
            <w:szCs w:val="24"/>
          </w:rPr>
          <w:delText xml:space="preserve">, </w:delText>
        </w:r>
      </w:del>
      <w:ins w:id="409" w:author="Eli D" w:date="2015-08-24T23:00:00Z">
        <w:r w:rsidR="0073685E">
          <w:rPr>
            <w:rFonts w:ascii="Times New Roman" w:eastAsia="Times New Roman" w:hAnsi="Times New Roman" w:cs="Times New Roman"/>
            <w:color w:val="333333"/>
            <w:sz w:val="24"/>
            <w:szCs w:val="24"/>
          </w:rPr>
          <w:t>T</w:t>
        </w:r>
      </w:ins>
      <w:del w:id="410" w:author="Eli D" w:date="2015-08-24T23:00:00Z">
        <w:r w:rsidR="0099081A" w:rsidRPr="00750EC4" w:rsidDel="0073685E">
          <w:rPr>
            <w:rFonts w:ascii="Times New Roman" w:eastAsia="Times New Roman" w:hAnsi="Times New Roman" w:cs="Times New Roman"/>
            <w:color w:val="333333"/>
            <w:sz w:val="24"/>
            <w:szCs w:val="24"/>
          </w:rPr>
          <w:delText>t</w:delText>
        </w:r>
      </w:del>
      <w:r w:rsidR="0099081A" w:rsidRPr="00750EC4">
        <w:rPr>
          <w:rFonts w:ascii="Times New Roman" w:eastAsia="Times New Roman" w:hAnsi="Times New Roman" w:cs="Times New Roman"/>
          <w:color w:val="333333"/>
          <w:sz w:val="24"/>
          <w:szCs w:val="24"/>
        </w:rPr>
        <w:t>he results are shown</w:t>
      </w:r>
      <w:ins w:id="411" w:author="Eli D" w:date="2015-08-24T23:18:00Z">
        <w:r w:rsidR="00DD0574">
          <w:rPr>
            <w:rFonts w:ascii="Times New Roman" w:eastAsia="Times New Roman" w:hAnsi="Times New Roman" w:cs="Times New Roman"/>
            <w:color w:val="333333"/>
            <w:sz w:val="24"/>
            <w:szCs w:val="24"/>
          </w:rPr>
          <w:t xml:space="preserve"> first with the most</w:t>
        </w:r>
      </w:ins>
      <w:ins w:id="412" w:author="Eli D" w:date="2015-08-24T23:19:00Z">
        <w:r w:rsidR="00DD0574">
          <w:rPr>
            <w:rFonts w:ascii="Times New Roman" w:eastAsia="Times New Roman" w:hAnsi="Times New Roman" w:cs="Times New Roman"/>
            <w:color w:val="333333"/>
            <w:sz w:val="24"/>
            <w:szCs w:val="24"/>
          </w:rPr>
          <w:t xml:space="preserve"> </w:t>
        </w:r>
      </w:ins>
      <w:ins w:id="413" w:author="Eli D" w:date="2015-08-24T23:18:00Z">
        <w:r w:rsidR="00DD0574">
          <w:rPr>
            <w:rFonts w:ascii="Times New Roman" w:eastAsia="Times New Roman" w:hAnsi="Times New Roman" w:cs="Times New Roman"/>
            <w:color w:val="333333"/>
            <w:sz w:val="24"/>
            <w:szCs w:val="24"/>
          </w:rPr>
          <w:t>likely variant</w:t>
        </w:r>
      </w:ins>
      <w:ins w:id="414" w:author="Eli D" w:date="2015-08-24T23:19:00Z">
        <w:r w:rsidR="00DD0574">
          <w:rPr>
            <w:rFonts w:ascii="Times New Roman" w:eastAsia="Times New Roman" w:hAnsi="Times New Roman" w:cs="Times New Roman"/>
            <w:color w:val="333333"/>
            <w:sz w:val="24"/>
            <w:szCs w:val="24"/>
          </w:rPr>
          <w:t xml:space="preserve"> or variants, a comparison between the analyzed sequence and the </w:t>
        </w:r>
      </w:ins>
      <w:ins w:id="415" w:author="Eli D" w:date="2015-08-24T23:21:00Z">
        <w:r w:rsidR="00330C6B">
          <w:rPr>
            <w:rFonts w:ascii="Times New Roman" w:eastAsia="Times New Roman" w:hAnsi="Times New Roman" w:cs="Times New Roman"/>
            <w:color w:val="333333"/>
            <w:sz w:val="24"/>
            <w:szCs w:val="24"/>
          </w:rPr>
          <w:t>canonical</w:t>
        </w:r>
      </w:ins>
      <w:ins w:id="416" w:author="Eli D" w:date="2015-08-24T23:19:00Z">
        <w:r w:rsidR="00DD0574">
          <w:rPr>
            <w:rFonts w:ascii="Times New Roman" w:eastAsia="Times New Roman" w:hAnsi="Times New Roman" w:cs="Times New Roman"/>
            <w:color w:val="333333"/>
            <w:sz w:val="24"/>
            <w:szCs w:val="24"/>
          </w:rPr>
          <w:t xml:space="preserve"> of the similar species determined by BLAST along </w:t>
        </w:r>
      </w:ins>
      <w:ins w:id="417" w:author="Eli D" w:date="2015-08-24T23:20:00Z">
        <w:r w:rsidR="00DD0574">
          <w:rPr>
            <w:rFonts w:ascii="Times New Roman" w:eastAsia="Times New Roman" w:hAnsi="Times New Roman" w:cs="Times New Roman"/>
            <w:color w:val="333333"/>
            <w:sz w:val="24"/>
            <w:szCs w:val="24"/>
          </w:rPr>
          <w:t>with the</w:t>
        </w:r>
      </w:ins>
      <w:ins w:id="418" w:author="Eli D" w:date="2015-08-24T23:19:00Z">
        <w:r w:rsidR="00DD0574">
          <w:rPr>
            <w:rFonts w:ascii="Times New Roman" w:eastAsia="Times New Roman" w:hAnsi="Times New Roman" w:cs="Times New Roman"/>
            <w:color w:val="333333"/>
            <w:sz w:val="24"/>
            <w:szCs w:val="24"/>
          </w:rPr>
          <w:t xml:space="preserve"> </w:t>
        </w:r>
      </w:ins>
      <w:ins w:id="419" w:author="Eli D" w:date="2015-08-24T23:20:00Z">
        <w:r w:rsidR="00DD0574">
          <w:rPr>
            <w:rFonts w:ascii="Times New Roman" w:eastAsia="Times New Roman" w:hAnsi="Times New Roman" w:cs="Times New Roman"/>
            <w:color w:val="333333"/>
            <w:sz w:val="24"/>
            <w:szCs w:val="24"/>
          </w:rPr>
          <w:t>new feature annotation</w:t>
        </w:r>
      </w:ins>
      <w:ins w:id="420" w:author="Eli D" w:date="2015-08-24T23:21:00Z">
        <w:r w:rsidR="00330C6B">
          <w:rPr>
            <w:rFonts w:ascii="Times New Roman" w:eastAsia="Times New Roman" w:hAnsi="Times New Roman" w:cs="Times New Roman"/>
            <w:color w:val="333333"/>
            <w:sz w:val="24"/>
            <w:szCs w:val="24"/>
          </w:rPr>
          <w:t>s</w:t>
        </w:r>
      </w:ins>
      <w:ins w:id="421" w:author="Eli D" w:date="2015-08-24T23:20:00Z">
        <w:r w:rsidR="00DD0574">
          <w:rPr>
            <w:rFonts w:ascii="Times New Roman" w:eastAsia="Times New Roman" w:hAnsi="Times New Roman" w:cs="Times New Roman"/>
            <w:color w:val="333333"/>
            <w:sz w:val="24"/>
            <w:szCs w:val="24"/>
          </w:rPr>
          <w:t>.</w:t>
        </w:r>
      </w:ins>
      <w:r w:rsidR="0099081A" w:rsidRPr="00750EC4">
        <w:rPr>
          <w:rFonts w:ascii="Times New Roman" w:eastAsia="Times New Roman" w:hAnsi="Times New Roman" w:cs="Times New Roman"/>
          <w:color w:val="333333"/>
          <w:sz w:val="24"/>
          <w:szCs w:val="24"/>
        </w:rPr>
        <w:t xml:space="preserve"> </w:t>
      </w:r>
      <w:del w:id="422" w:author="Eli D" w:date="2015-08-24T23:22:00Z">
        <w:r w:rsidR="0099081A" w:rsidRPr="00750EC4" w:rsidDel="00330C6B">
          <w:rPr>
            <w:rFonts w:ascii="Times New Roman" w:eastAsia="Times New Roman" w:hAnsi="Times New Roman" w:cs="Times New Roman"/>
            <w:color w:val="333333"/>
            <w:sz w:val="24"/>
            <w:szCs w:val="24"/>
          </w:rPr>
          <w:delText xml:space="preserve">in the </w:delText>
        </w:r>
        <w:commentRangeStart w:id="423"/>
        <w:r w:rsidR="0099081A" w:rsidRPr="00750EC4" w:rsidDel="00330C6B">
          <w:rPr>
            <w:rFonts w:ascii="Times New Roman" w:eastAsia="Times New Roman" w:hAnsi="Times New Roman" w:cs="Times New Roman"/>
            <w:color w:val="333333"/>
            <w:sz w:val="24"/>
            <w:szCs w:val="24"/>
          </w:rPr>
          <w:delText>All Sequences table</w:delText>
        </w:r>
        <w:commentRangeEnd w:id="423"/>
        <w:r w:rsidR="008A06FD" w:rsidRPr="00750EC4" w:rsidDel="00330C6B">
          <w:rPr>
            <w:rStyle w:val="CommentReference"/>
            <w:rFonts w:ascii="Times New Roman" w:hAnsi="Times New Roman" w:cs="Times New Roman"/>
            <w:sz w:val="24"/>
            <w:szCs w:val="24"/>
          </w:rPr>
          <w:commentReference w:id="423"/>
        </w:r>
        <w:r w:rsidR="0099081A" w:rsidRPr="00750EC4" w:rsidDel="00330C6B">
          <w:rPr>
            <w:rFonts w:ascii="Times New Roman" w:eastAsia="Times New Roman" w:hAnsi="Times New Roman" w:cs="Times New Roman"/>
            <w:color w:val="333333"/>
            <w:sz w:val="24"/>
            <w:szCs w:val="24"/>
          </w:rPr>
          <w:delText xml:space="preserve"> with an extra column for the </w:delText>
        </w:r>
        <w:r w:rsidR="008A06FD" w:rsidRPr="00750EC4" w:rsidDel="00330C6B">
          <w:rPr>
            <w:rFonts w:ascii="Times New Roman" w:eastAsia="Times New Roman" w:hAnsi="Times New Roman" w:cs="Times New Roman"/>
            <w:color w:val="333333"/>
            <w:sz w:val="24"/>
            <w:szCs w:val="24"/>
          </w:rPr>
          <w:delText>BLAST</w:delText>
        </w:r>
        <w:r w:rsidR="0099081A" w:rsidRPr="00750EC4" w:rsidDel="00330C6B">
          <w:rPr>
            <w:rFonts w:ascii="Times New Roman" w:eastAsia="Times New Roman" w:hAnsi="Times New Roman" w:cs="Times New Roman"/>
            <w:color w:val="333333"/>
            <w:sz w:val="24"/>
            <w:szCs w:val="24"/>
          </w:rPr>
          <w:delText>e-value, which is shown in red. For h</w:delText>
        </w:r>
      </w:del>
      <w:ins w:id="424" w:author="Eli D" w:date="2015-08-24T23:22:00Z">
        <w:r w:rsidR="00330C6B">
          <w:rPr>
            <w:rFonts w:ascii="Times New Roman" w:eastAsia="Times New Roman" w:hAnsi="Times New Roman" w:cs="Times New Roman"/>
            <w:color w:val="333333"/>
            <w:sz w:val="24"/>
            <w:szCs w:val="24"/>
          </w:rPr>
          <w:t>HMMER</w:t>
        </w:r>
      </w:ins>
      <w:del w:id="425" w:author="Eli D" w:date="2015-08-24T23:22:00Z">
        <w:r w:rsidR="0099081A" w:rsidRPr="00750EC4" w:rsidDel="00330C6B">
          <w:rPr>
            <w:rFonts w:ascii="Times New Roman" w:eastAsia="Times New Roman" w:hAnsi="Times New Roman" w:cs="Times New Roman"/>
            <w:color w:val="333333"/>
            <w:sz w:val="24"/>
            <w:szCs w:val="24"/>
          </w:rPr>
          <w:delText>mmer,</w:delText>
        </w:r>
      </w:del>
      <w:r w:rsidR="0099081A" w:rsidRPr="00750EC4">
        <w:rPr>
          <w:rFonts w:ascii="Times New Roman" w:eastAsia="Times New Roman" w:hAnsi="Times New Roman" w:cs="Times New Roman"/>
          <w:color w:val="333333"/>
          <w:sz w:val="24"/>
          <w:szCs w:val="24"/>
        </w:rPr>
        <w:t xml:space="preserve"> </w:t>
      </w:r>
      <w:del w:id="426" w:author="Eli D" w:date="2015-08-24T23:23:00Z">
        <w:r w:rsidR="0099081A" w:rsidRPr="00750EC4" w:rsidDel="00330C6B">
          <w:rPr>
            <w:rFonts w:ascii="Times New Roman" w:eastAsia="Times New Roman" w:hAnsi="Times New Roman" w:cs="Times New Roman"/>
            <w:color w:val="333333"/>
            <w:sz w:val="24"/>
            <w:szCs w:val="24"/>
          </w:rPr>
          <w:delText xml:space="preserve">the </w:delText>
        </w:r>
      </w:del>
      <w:del w:id="427" w:author="Eli D" w:date="2015-08-24T23:22:00Z">
        <w:r w:rsidR="0099081A" w:rsidRPr="00750EC4" w:rsidDel="00330C6B">
          <w:rPr>
            <w:rFonts w:ascii="Times New Roman" w:eastAsia="Times New Roman" w:hAnsi="Times New Roman" w:cs="Times New Roman"/>
            <w:color w:val="333333"/>
            <w:sz w:val="24"/>
            <w:szCs w:val="24"/>
          </w:rPr>
          <w:delText>classifiactions</w:delText>
        </w:r>
      </w:del>
      <w:del w:id="428" w:author="Eli D" w:date="2015-08-24T23:23:00Z">
        <w:r w:rsidR="0099081A" w:rsidRPr="00750EC4" w:rsidDel="00330C6B">
          <w:rPr>
            <w:rFonts w:ascii="Times New Roman" w:eastAsia="Times New Roman" w:hAnsi="Times New Roman" w:cs="Times New Roman"/>
            <w:color w:val="333333"/>
            <w:sz w:val="24"/>
            <w:szCs w:val="24"/>
          </w:rPr>
          <w:delText xml:space="preserve"> are</w:delText>
        </w:r>
      </w:del>
      <w:ins w:id="429" w:author="Eli D" w:date="2015-08-24T23:23:00Z">
        <w:r w:rsidR="00330C6B">
          <w:rPr>
            <w:rFonts w:ascii="Times New Roman" w:eastAsia="Times New Roman" w:hAnsi="Times New Roman" w:cs="Times New Roman"/>
            <w:color w:val="333333"/>
            <w:sz w:val="24"/>
            <w:szCs w:val="24"/>
          </w:rPr>
          <w:t>scores</w:t>
        </w:r>
      </w:ins>
      <w:r w:rsidR="0099081A" w:rsidRPr="00750EC4">
        <w:rPr>
          <w:rFonts w:ascii="Times New Roman" w:eastAsia="Times New Roman" w:hAnsi="Times New Roman" w:cs="Times New Roman"/>
          <w:color w:val="333333"/>
          <w:sz w:val="24"/>
          <w:szCs w:val="24"/>
        </w:rPr>
        <w:t xml:space="preserve"> </w:t>
      </w:r>
      <w:ins w:id="430" w:author="Eli D" w:date="2015-08-24T23:26:00Z">
        <w:r w:rsidR="00330C6B">
          <w:rPr>
            <w:rFonts w:ascii="Times New Roman" w:eastAsia="Times New Roman" w:hAnsi="Times New Roman" w:cs="Times New Roman"/>
            <w:color w:val="333333"/>
            <w:sz w:val="24"/>
            <w:szCs w:val="24"/>
          </w:rPr>
          <w:t xml:space="preserve">against all models </w:t>
        </w:r>
      </w:ins>
      <w:ins w:id="431" w:author="Eli D" w:date="2015-08-24T23:25:00Z">
        <w:r w:rsidR="00330C6B">
          <w:rPr>
            <w:rFonts w:ascii="Times New Roman" w:eastAsia="Times New Roman" w:hAnsi="Times New Roman" w:cs="Times New Roman"/>
            <w:color w:val="333333"/>
            <w:sz w:val="24"/>
            <w:szCs w:val="24"/>
          </w:rPr>
          <w:t xml:space="preserve">are </w:t>
        </w:r>
      </w:ins>
      <w:r w:rsidR="0099081A" w:rsidRPr="00750EC4">
        <w:rPr>
          <w:rFonts w:ascii="Times New Roman" w:eastAsia="Times New Roman" w:hAnsi="Times New Roman" w:cs="Times New Roman"/>
          <w:color w:val="333333"/>
          <w:sz w:val="24"/>
          <w:szCs w:val="24"/>
        </w:rPr>
        <w:t xml:space="preserve">listed </w:t>
      </w:r>
      <w:del w:id="432" w:author="Eli D" w:date="2015-08-24T23:23:00Z">
        <w:r w:rsidR="0099081A" w:rsidRPr="00750EC4" w:rsidDel="00330C6B">
          <w:rPr>
            <w:rFonts w:ascii="Times New Roman" w:eastAsia="Times New Roman" w:hAnsi="Times New Roman" w:cs="Times New Roman"/>
            <w:color w:val="333333"/>
            <w:sz w:val="24"/>
            <w:szCs w:val="24"/>
          </w:rPr>
          <w:delText>as well as</w:delText>
        </w:r>
      </w:del>
      <w:ins w:id="433" w:author="Eli D" w:date="2015-08-24T23:23:00Z">
        <w:r w:rsidR="00330C6B">
          <w:rPr>
            <w:rFonts w:ascii="Times New Roman" w:eastAsia="Times New Roman" w:hAnsi="Times New Roman" w:cs="Times New Roman"/>
            <w:color w:val="333333"/>
            <w:sz w:val="24"/>
            <w:szCs w:val="24"/>
          </w:rPr>
          <w:t>in</w:t>
        </w:r>
      </w:ins>
      <w:r w:rsidR="0099081A" w:rsidRPr="00750EC4">
        <w:rPr>
          <w:rFonts w:ascii="Times New Roman" w:eastAsia="Times New Roman" w:hAnsi="Times New Roman" w:cs="Times New Roman"/>
          <w:color w:val="333333"/>
          <w:sz w:val="24"/>
          <w:szCs w:val="24"/>
        </w:rPr>
        <w:t xml:space="preserve"> </w:t>
      </w:r>
      <w:ins w:id="434" w:author="Eli D" w:date="2015-08-24T23:27:00Z">
        <w:r w:rsidR="00330C6B">
          <w:rPr>
            <w:rFonts w:ascii="Times New Roman" w:eastAsia="Times New Roman" w:hAnsi="Times New Roman" w:cs="Times New Roman"/>
            <w:color w:val="333333"/>
            <w:sz w:val="24"/>
            <w:szCs w:val="24"/>
          </w:rPr>
          <w:t>modal window.</w:t>
        </w:r>
      </w:ins>
      <w:del w:id="435" w:author="Eli D" w:date="2015-08-24T23:27:00Z">
        <w:r w:rsidR="0099081A" w:rsidRPr="00750EC4" w:rsidDel="00330C6B">
          <w:rPr>
            <w:rFonts w:ascii="Times New Roman" w:eastAsia="Times New Roman" w:hAnsi="Times New Roman" w:cs="Times New Roman"/>
            <w:color w:val="333333"/>
            <w:sz w:val="24"/>
            <w:szCs w:val="24"/>
          </w:rPr>
          <w:delText>a table containing the scores against all models, which is the same format as the table variant browse.</w:delText>
        </w:r>
      </w:del>
    </w:p>
    <w:p w14:paraId="03BC7A5B" w14:textId="77777777" w:rsidR="00217356" w:rsidRPr="00750EC4" w:rsidRDefault="00217356" w:rsidP="00B51426">
      <w:pPr>
        <w:spacing w:after="240" w:line="384" w:lineRule="atLeast"/>
        <w:rPr>
          <w:rFonts w:ascii="Times New Roman" w:eastAsia="Times New Roman" w:hAnsi="Times New Roman" w:cs="Times New Roman"/>
          <w:color w:val="333333"/>
          <w:sz w:val="24"/>
          <w:szCs w:val="24"/>
        </w:rPr>
      </w:pPr>
    </w:p>
    <w:p w14:paraId="70AE9F2A" w14:textId="77777777" w:rsidR="00217356" w:rsidRPr="00750EC4" w:rsidRDefault="00F52210" w:rsidP="00217356">
      <w:pPr>
        <w:spacing w:before="240" w:after="240" w:line="240" w:lineRule="auto"/>
        <w:outlineLvl w:val="2"/>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 xml:space="preserve">Methods and </w:t>
      </w:r>
      <w:r w:rsidR="00217356" w:rsidRPr="00750EC4">
        <w:rPr>
          <w:rFonts w:ascii="Times New Roman" w:eastAsia="Times New Roman" w:hAnsi="Times New Roman" w:cs="Times New Roman"/>
          <w:b/>
          <w:bCs/>
          <w:color w:val="333333"/>
          <w:sz w:val="24"/>
          <w:szCs w:val="24"/>
        </w:rPr>
        <w:t>Software</w:t>
      </w:r>
    </w:p>
    <w:p w14:paraId="35EC44E0" w14:textId="2B1C0957" w:rsidR="00217356" w:rsidRDefault="00F52210" w:rsidP="00E83344">
      <w:pPr>
        <w:spacing w:after="240" w:line="384" w:lineRule="atLeast"/>
        <w:ind w:firstLine="720"/>
        <w:rPr>
          <w:ins w:id="436" w:author="Microsoft Office User" w:date="2015-08-25T16:30:00Z"/>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The </w:t>
      </w:r>
      <w:proofErr w:type="spellStart"/>
      <w:r w:rsidRPr="00750EC4">
        <w:rPr>
          <w:rFonts w:ascii="Times New Roman" w:eastAsia="Times New Roman" w:hAnsi="Times New Roman" w:cs="Times New Roman"/>
          <w:color w:val="333333"/>
          <w:sz w:val="24"/>
          <w:szCs w:val="24"/>
        </w:rPr>
        <w:t>HistoneDB</w:t>
      </w:r>
      <w:proofErr w:type="spellEnd"/>
      <w:r w:rsidRPr="00750EC4">
        <w:rPr>
          <w:rFonts w:ascii="Times New Roman" w:eastAsia="Times New Roman" w:hAnsi="Times New Roman" w:cs="Times New Roman"/>
          <w:color w:val="333333"/>
          <w:sz w:val="24"/>
          <w:szCs w:val="24"/>
        </w:rPr>
        <w:t xml:space="preserve"> 2.0 is</w:t>
      </w:r>
      <w:r w:rsidR="00217356" w:rsidRPr="00750EC4">
        <w:rPr>
          <w:rFonts w:ascii="Times New Roman" w:eastAsia="Times New Roman" w:hAnsi="Times New Roman" w:cs="Times New Roman"/>
          <w:color w:val="333333"/>
          <w:sz w:val="24"/>
          <w:szCs w:val="24"/>
        </w:rPr>
        <w:t xml:space="preserve"> written in Django, a high-level Python Web Framework, with a MySQL backend. The project has two applications, ‘browse,’ and ‘</w:t>
      </w:r>
      <w:proofErr w:type="spellStart"/>
      <w:r w:rsidR="00217356" w:rsidRPr="00750EC4">
        <w:rPr>
          <w:rFonts w:ascii="Times New Roman" w:eastAsia="Times New Roman" w:hAnsi="Times New Roman" w:cs="Times New Roman"/>
          <w:color w:val="333333"/>
          <w:sz w:val="24"/>
          <w:szCs w:val="24"/>
        </w:rPr>
        <w:t>djangophylcore</w:t>
      </w:r>
      <w:proofErr w:type="spellEnd"/>
      <w:r w:rsidR="00217356" w:rsidRPr="00750EC4">
        <w:rPr>
          <w:rFonts w:ascii="Times New Roman" w:eastAsia="Times New Roman" w:hAnsi="Times New Roman" w:cs="Times New Roman"/>
          <w:color w:val="333333"/>
          <w:sz w:val="24"/>
          <w:szCs w:val="24"/>
        </w:rPr>
        <w:t xml:space="preserve">.’ Browse </w:t>
      </w:r>
      <w:r w:rsidR="00217356" w:rsidRPr="00750EC4">
        <w:rPr>
          <w:rFonts w:ascii="Times New Roman" w:eastAsia="Times New Roman" w:hAnsi="Times New Roman" w:cs="Times New Roman"/>
          <w:color w:val="333333"/>
          <w:sz w:val="24"/>
          <w:szCs w:val="24"/>
        </w:rPr>
        <w:lastRenderedPageBreak/>
        <w:t xml:space="preserve">contains the </w:t>
      </w:r>
      <w:proofErr w:type="spellStart"/>
      <w:r w:rsidR="00217356" w:rsidRPr="00750EC4">
        <w:rPr>
          <w:rFonts w:ascii="Times New Roman" w:eastAsia="Times New Roman" w:hAnsi="Times New Roman" w:cs="Times New Roman"/>
          <w:color w:val="333333"/>
          <w:sz w:val="24"/>
          <w:szCs w:val="24"/>
        </w:rPr>
        <w:t>HistoneDB</w:t>
      </w:r>
      <w:proofErr w:type="spellEnd"/>
      <w:r w:rsidR="00217356" w:rsidRPr="00750EC4">
        <w:rPr>
          <w:rFonts w:ascii="Times New Roman" w:eastAsia="Times New Roman" w:hAnsi="Times New Roman" w:cs="Times New Roman"/>
          <w:color w:val="333333"/>
          <w:sz w:val="24"/>
          <w:szCs w:val="24"/>
        </w:rPr>
        <w:t xml:space="preserve"> models (equivalent to database tables), views (python functions to </w:t>
      </w:r>
      <w:del w:id="437" w:author="Eli D" w:date="2015-08-24T23:31:00Z">
        <w:r w:rsidR="00217356" w:rsidRPr="00750EC4" w:rsidDel="00DF4A18">
          <w:rPr>
            <w:rFonts w:ascii="Times New Roman" w:eastAsia="Times New Roman" w:hAnsi="Times New Roman" w:cs="Times New Roman"/>
            <w:color w:val="333333"/>
            <w:sz w:val="24"/>
            <w:szCs w:val="24"/>
          </w:rPr>
          <w:delText xml:space="preserve">display </w:delText>
        </w:r>
      </w:del>
      <w:ins w:id="438" w:author="Eli D" w:date="2015-08-24T23:31:00Z">
        <w:r w:rsidR="00DF4A18">
          <w:rPr>
            <w:rFonts w:ascii="Times New Roman" w:eastAsia="Times New Roman" w:hAnsi="Times New Roman" w:cs="Times New Roman"/>
            <w:color w:val="333333"/>
            <w:sz w:val="24"/>
            <w:szCs w:val="24"/>
          </w:rPr>
          <w:t>render</w:t>
        </w:r>
        <w:r w:rsidR="00DF4A18" w:rsidRPr="00750EC4">
          <w:rPr>
            <w:rFonts w:ascii="Times New Roman" w:eastAsia="Times New Roman" w:hAnsi="Times New Roman" w:cs="Times New Roman"/>
            <w:color w:val="333333"/>
            <w:sz w:val="24"/>
            <w:szCs w:val="24"/>
          </w:rPr>
          <w:t xml:space="preserve"> </w:t>
        </w:r>
      </w:ins>
      <w:r w:rsidR="00217356" w:rsidRPr="00750EC4">
        <w:rPr>
          <w:rFonts w:ascii="Times New Roman" w:eastAsia="Times New Roman" w:hAnsi="Times New Roman" w:cs="Times New Roman"/>
          <w:color w:val="333333"/>
          <w:sz w:val="24"/>
          <w:szCs w:val="24"/>
        </w:rPr>
        <w:t xml:space="preserve">each page), and templates (HTML files). </w:t>
      </w:r>
      <w:proofErr w:type="spellStart"/>
      <w:r w:rsidR="00217356" w:rsidRPr="00750EC4">
        <w:rPr>
          <w:rFonts w:ascii="Times New Roman" w:eastAsia="Times New Roman" w:hAnsi="Times New Roman" w:cs="Times New Roman"/>
          <w:color w:val="333333"/>
          <w:sz w:val="24"/>
          <w:szCs w:val="24"/>
        </w:rPr>
        <w:t>Djangophylocore</w:t>
      </w:r>
      <w:proofErr w:type="spellEnd"/>
      <w:r w:rsidR="00217356" w:rsidRPr="00750EC4">
        <w:rPr>
          <w:rFonts w:ascii="Times New Roman" w:eastAsia="Times New Roman" w:hAnsi="Times New Roman" w:cs="Times New Roman"/>
          <w:color w:val="333333"/>
          <w:sz w:val="24"/>
          <w:szCs w:val="24"/>
        </w:rPr>
        <w:t xml:space="preserve"> is a previously developed </w:t>
      </w:r>
      <w:proofErr w:type="spellStart"/>
      <w:r w:rsidR="00217356" w:rsidRPr="00750EC4">
        <w:rPr>
          <w:rFonts w:ascii="Times New Roman" w:eastAsia="Times New Roman" w:hAnsi="Times New Roman" w:cs="Times New Roman"/>
          <w:color w:val="333333"/>
          <w:sz w:val="24"/>
          <w:szCs w:val="24"/>
        </w:rPr>
        <w:t>django</w:t>
      </w:r>
      <w:proofErr w:type="spellEnd"/>
      <w:r w:rsidR="00217356" w:rsidRPr="00750EC4">
        <w:rPr>
          <w:rFonts w:ascii="Times New Roman" w:eastAsia="Times New Roman" w:hAnsi="Times New Roman" w:cs="Times New Roman"/>
          <w:color w:val="333333"/>
          <w:sz w:val="24"/>
          <w:szCs w:val="24"/>
        </w:rPr>
        <w:t xml:space="preserve"> application to store the NCBI taxonomy database in a Django relational database using an algorithm similar to Modified Preorder Tree Traversal</w:t>
      </w:r>
      <w:ins w:id="439" w:author="Eli D" w:date="2015-08-25T00:24:00Z">
        <w:r w:rsidR="00F071B1">
          <w:rPr>
            <w:rFonts w:ascii="Times New Roman" w:eastAsia="Times New Roman" w:hAnsi="Times New Roman" w:cs="Times New Roman"/>
            <w:color w:val="333333"/>
            <w:sz w:val="24"/>
            <w:szCs w:val="24"/>
          </w:rPr>
          <w:t xml:space="preserve"> </w:t>
        </w:r>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"10.1186/1471-2148-9-108", "ISSN" : "1471-2148", "PMID" : "19450253", "abstract" : "BACKGROUND: Many important problems in evolutionary biology require molecular phylogenies to be reconstructed. Phylogenetic trees must then be manipulated for subsequent inclusion in publications or analyses such as supertree inference and tree comparisons. However, no tool is currently available to facilitate the management of tree collections providing, for instance: standardisation of taxon names among trees with respect to a reference taxonomy; selection of relevant subsets of trees or sub-trees according to a taxonomic query; or simply computation of descriptive statistics on the collection. Moreover, although several databases of phylogenetic trees exist, there is currently no easy way to find trees that are both relevant and complementary to a given collection of trees.\n\nRESULTS: We propose a tool to facilitate assessment and management of phylogenetic tree collections. Given an input collection of rooted trees, PhyloExplorer provides facilities for obtaining statistics describing the collection, correcting invalid taxon names, extracting taxonomically relevant parts of the collection using a dedicated query language, and identifying related trees in the TreeBASE database.\n\nCONCLUSION: PhyloExplorer is a simple and interactive website implemented through underlying Python libraries and MySQL databases. It is available at: http://www.ncbi.orthomam.univ-montp2.fr/phyloexplorer/ and the source code can be downloaded from: http://code.google.com/p/taxomanie/.", "author" : [ { "dropping-particle" : "", "family" : "Ranwez", "given" : "Vincent", "non-dropping-particle" : "", "parse-names" : false, "suffix" : "" }, { "dropping-particle" : "", "family" : "Clairon", "given" : "Nicolas", "non-dropping-particle" : "", "parse-names" : false, "suffix" : "" }, { "dropping-particle" : "", "family" : "Delsuc", "given" : "Fr\u00e9d\u00e9ric", "non-dropping-particle" : "", "parse-names" : false, "suffix" : "" }, { "dropping-particle" : "", "family" : "Pourali", "given" : "Saeed", "non-dropping-particle" : "", "parse-names" : false, "suffix" : "" }, { "dropping-particle" : "", "family" : "Auberval", "given" : "Nicolas", "non-dropping-particle" : "", "parse-names" : false, "suffix" : "" }, { "dropping-particle" : "", "family" : "Diser", "given" : "Sorel", "non-dropping-particle" : "", "parse-names" : false, "suffix" : "" }, { "dropping-particle" : "", "family" : "Berry", "given" : "Vincent", "non-dropping-particle" : "", "parse-names" : false, "suffix" : "" } ], "container-title" : "BMC evolutionary biology", "id" : "ITEM-1", "issue" : "1", "issued" : { "date-parts" : [ [ "2009", "1" ] ] }, "page" : "108", "title" : "PhyloExplorer: a web server to validate, explore and query phylogenetic trees.", "type" : "article-journal", "volume" : "9" }, "uris" : [ "http://www.mendeley.com/documents/?uuid=55593a37-1093-4314-aa46-63cd83684e36" ] } ], "mendeley" : { "formattedCitation" : "(9)", "plainTextFormattedCitation" : "(9)", "previouslyFormattedCitation" : "(Ranwez et al., 2009)"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(9)</w:t>
      </w:r>
      <w:ins w:id="440" w:author="Eli D" w:date="2015-08-25T00:24:00Z">
        <w:r w:rsidR="00F071B1">
          <w:rPr>
            <w:rFonts w:ascii="Times New Roman" w:eastAsia="Times New Roman" w:hAnsi="Times New Roman" w:cs="Times New Roman"/>
            <w:color w:val="333333"/>
            <w:sz w:val="24"/>
            <w:szCs w:val="24"/>
          </w:rPr>
          <w:fldChar w:fldCharType="end"/>
        </w:r>
      </w:ins>
      <w:r w:rsidR="00217356" w:rsidRPr="00750EC4">
        <w:rPr>
          <w:rFonts w:ascii="Times New Roman" w:eastAsia="Times New Roman" w:hAnsi="Times New Roman" w:cs="Times New Roman"/>
          <w:color w:val="333333"/>
          <w:sz w:val="24"/>
          <w:szCs w:val="24"/>
        </w:rPr>
        <w:t xml:space="preserve">. The </w:t>
      </w:r>
      <w:r w:rsidR="006F00DF" w:rsidRPr="00750EC4">
        <w:rPr>
          <w:rFonts w:ascii="Times New Roman" w:eastAsia="Times New Roman" w:hAnsi="Times New Roman" w:cs="Times New Roman"/>
          <w:color w:val="333333"/>
          <w:sz w:val="24"/>
          <w:szCs w:val="24"/>
        </w:rPr>
        <w:t xml:space="preserve">website </w:t>
      </w:r>
      <w:r w:rsidR="00217356" w:rsidRPr="00750EC4">
        <w:rPr>
          <w:rFonts w:ascii="Times New Roman" w:eastAsia="Times New Roman" w:hAnsi="Times New Roman" w:cs="Times New Roman"/>
          <w:color w:val="333333"/>
          <w:sz w:val="24"/>
          <w:szCs w:val="24"/>
        </w:rPr>
        <w:t xml:space="preserve">layout is based on Twitter Bootstrap, with four important pages: Main browse of all histone types, Individual histone type browse, Variant browse, Analyze, and </w:t>
      </w:r>
      <w:del w:id="441" w:author="Eli D" w:date="2015-08-24T22:56:00Z">
        <w:r w:rsidR="00217356" w:rsidRPr="00750EC4" w:rsidDel="0073685E">
          <w:rPr>
            <w:rFonts w:ascii="Times New Roman" w:eastAsia="Times New Roman" w:hAnsi="Times New Roman" w:cs="Times New Roman"/>
            <w:color w:val="333333"/>
            <w:sz w:val="24"/>
            <w:szCs w:val="24"/>
          </w:rPr>
          <w:delText>All Sequences/</w:delText>
        </w:r>
      </w:del>
      <w:r w:rsidR="00217356" w:rsidRPr="00750EC4">
        <w:rPr>
          <w:rFonts w:ascii="Times New Roman" w:eastAsia="Times New Roman" w:hAnsi="Times New Roman" w:cs="Times New Roman"/>
          <w:color w:val="333333"/>
          <w:sz w:val="24"/>
          <w:szCs w:val="24"/>
        </w:rPr>
        <w:t>Search.</w:t>
      </w:r>
    </w:p>
    <w:p w14:paraId="003467C5" w14:textId="77777777" w:rsidR="00A20CBE" w:rsidRDefault="00A20CBE" w:rsidP="00E83344">
      <w:pPr>
        <w:spacing w:after="240" w:line="384" w:lineRule="atLeast"/>
        <w:ind w:firstLine="720"/>
        <w:rPr>
          <w:ins w:id="442" w:author="Microsoft Office User" w:date="2015-08-25T16:30:00Z"/>
          <w:rFonts w:ascii="Times New Roman" w:eastAsia="Times New Roman" w:hAnsi="Times New Roman" w:cs="Times New Roman"/>
          <w:color w:val="333333"/>
          <w:sz w:val="24"/>
          <w:szCs w:val="24"/>
        </w:rPr>
      </w:pPr>
    </w:p>
    <w:p w14:paraId="757DA756" w14:textId="49EEE703" w:rsidR="00A20CBE" w:rsidRDefault="00627B5F">
      <w:pPr>
        <w:spacing w:after="240" w:line="384" w:lineRule="atLeast"/>
        <w:rPr>
          <w:ins w:id="443" w:author="Microsoft Office User" w:date="2015-08-25T16:45:00Z"/>
          <w:rFonts w:ascii="Times New Roman" w:eastAsia="Times New Roman" w:hAnsi="Times New Roman" w:cs="Times New Roman"/>
          <w:color w:val="333333"/>
          <w:sz w:val="24"/>
          <w:szCs w:val="24"/>
        </w:rPr>
        <w:pPrChange w:id="444" w:author="Microsoft Office User" w:date="2015-08-25T16:31:00Z">
          <w:pPr>
            <w:spacing w:after="240" w:line="384" w:lineRule="atLeast"/>
            <w:ind w:firstLine="720"/>
          </w:pPr>
        </w:pPrChange>
      </w:pPr>
      <w:ins w:id="445" w:author="Microsoft Office User" w:date="2015-08-25T16:45:00Z">
        <w:r>
          <w:rPr>
            <w:rFonts w:ascii="Times New Roman" w:eastAsia="Times New Roman" w:hAnsi="Times New Roman" w:cs="Times New Roman"/>
            <w:noProof/>
            <w:color w:val="333333"/>
            <w:sz w:val="24"/>
            <w:szCs w:val="24"/>
          </w:rPr>
          <w:drawing>
            <wp:inline distT="0" distB="0" distL="0" distR="0" wp14:anchorId="7F1492B2" wp14:editId="3EE7492C">
              <wp:extent cx="5930900" cy="4324350"/>
              <wp:effectExtent l="0" t="0" r="12700" b="0"/>
              <wp:docPr id="2" name="Picture 2" descr="htdocs:projects:histonedb:HistoneDB:HistoneDB_schema_brow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docs:projects:histonedb:HistoneDB:HistoneDB_schema_brow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4324350"/>
                      </a:xfrm>
                      <a:prstGeom prst="rect">
                        <a:avLst/>
                      </a:prstGeom>
                      <a:noFill/>
                      <a:ln>
                        <a:noFill/>
                      </a:ln>
                    </pic:spPr>
                  </pic:pic>
                </a:graphicData>
              </a:graphic>
            </wp:inline>
          </w:drawing>
        </w:r>
      </w:ins>
    </w:p>
    <w:p w14:paraId="6D21499C" w14:textId="77777777" w:rsidR="00627B5F" w:rsidRDefault="00627B5F">
      <w:pPr>
        <w:spacing w:after="240" w:line="384" w:lineRule="atLeast"/>
        <w:rPr>
          <w:ins w:id="446" w:author="Microsoft Office User" w:date="2015-08-25T16:45:00Z"/>
          <w:rFonts w:ascii="Times New Roman" w:eastAsia="Times New Roman" w:hAnsi="Times New Roman" w:cs="Times New Roman"/>
          <w:color w:val="333333"/>
          <w:sz w:val="24"/>
          <w:szCs w:val="24"/>
        </w:rPr>
        <w:pPrChange w:id="447" w:author="Microsoft Office User" w:date="2015-08-25T16:31:00Z">
          <w:pPr>
            <w:spacing w:after="240" w:line="384" w:lineRule="atLeast"/>
            <w:ind w:firstLine="720"/>
          </w:pPr>
        </w:pPrChange>
      </w:pPr>
    </w:p>
    <w:p w14:paraId="3111D89D" w14:textId="71F3ECA6" w:rsidR="00627B5F" w:rsidRPr="00750EC4" w:rsidRDefault="00627B5F">
      <w:pPr>
        <w:spacing w:after="240" w:line="384" w:lineRule="atLeast"/>
        <w:rPr>
          <w:rFonts w:ascii="Times New Roman" w:eastAsia="Times New Roman" w:hAnsi="Times New Roman" w:cs="Times New Roman"/>
          <w:color w:val="333333"/>
          <w:sz w:val="24"/>
          <w:szCs w:val="24"/>
        </w:rPr>
        <w:pPrChange w:id="448" w:author="Microsoft Office User" w:date="2015-08-25T16:31:00Z">
          <w:pPr>
            <w:spacing w:after="240" w:line="384" w:lineRule="atLeast"/>
            <w:ind w:firstLine="720"/>
          </w:pPr>
        </w:pPrChange>
      </w:pPr>
      <w:ins w:id="449" w:author="Microsoft Office User" w:date="2015-08-25T16:45:00Z">
        <w:r>
          <w:rPr>
            <w:rFonts w:ascii="Times New Roman" w:eastAsia="Times New Roman" w:hAnsi="Times New Roman" w:cs="Times New Roman"/>
            <w:noProof/>
            <w:color w:val="333333"/>
            <w:sz w:val="24"/>
            <w:szCs w:val="24"/>
          </w:rPr>
          <w:lastRenderedPageBreak/>
          <w:drawing>
            <wp:inline distT="0" distB="0" distL="0" distR="0" wp14:anchorId="370EF2D8" wp14:editId="2EBF0A1E">
              <wp:extent cx="5943600" cy="2057400"/>
              <wp:effectExtent l="0" t="0" r="0" b="0"/>
              <wp:docPr id="3" name="Picture 3" descr="htdocs:projects:histonedb:HistoneDB:HistoneDB_schema_djangophylo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docs:projects:histonedb:HistoneDB:HistoneDB_schema_djangophyloc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ins>
    </w:p>
    <w:p w14:paraId="441B262F" w14:textId="77777777" w:rsidR="00C6481C" w:rsidRPr="00750EC4" w:rsidRDefault="00C6481C" w:rsidP="00217356">
      <w:pPr>
        <w:spacing w:after="240" w:line="384" w:lineRule="atLeast"/>
        <w:rPr>
          <w:rFonts w:ascii="Times New Roman" w:eastAsia="Times New Roman" w:hAnsi="Times New Roman" w:cs="Times New Roman"/>
          <w:color w:val="333333"/>
          <w:sz w:val="24"/>
          <w:szCs w:val="24"/>
        </w:rPr>
      </w:pPr>
    </w:p>
    <w:p w14:paraId="6094A6A0" w14:textId="1B2EB239" w:rsidR="00217356" w:rsidRPr="00750EC4" w:rsidRDefault="00225A9D" w:rsidP="00217356">
      <w:pPr>
        <w:spacing w:before="240" w:after="240" w:line="240" w:lineRule="auto"/>
        <w:outlineLvl w:val="3"/>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Browsing the variants</w:t>
      </w:r>
    </w:p>
    <w:p w14:paraId="41C921E4" w14:textId="4302BE11" w:rsidR="00C6481C" w:rsidRPr="00750EC4" w:rsidRDefault="006F00DF" w:rsidP="00C6481C">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The front</w:t>
      </w:r>
      <w:r w:rsidR="00177334" w:rsidRPr="00750EC4">
        <w:rPr>
          <w:rFonts w:ascii="Times New Roman" w:eastAsia="Times New Roman" w:hAnsi="Times New Roman" w:cs="Times New Roman"/>
          <w:color w:val="333333"/>
          <w:sz w:val="24"/>
          <w:szCs w:val="24"/>
        </w:rPr>
        <w:t xml:space="preserve"> </w:t>
      </w:r>
      <w:r w:rsidR="00E83344" w:rsidRPr="00750EC4">
        <w:rPr>
          <w:rFonts w:ascii="Times New Roman" w:eastAsia="Times New Roman" w:hAnsi="Times New Roman" w:cs="Times New Roman"/>
          <w:color w:val="333333"/>
          <w:sz w:val="24"/>
          <w:szCs w:val="24"/>
        </w:rPr>
        <w:t>page allows choosing</w:t>
      </w:r>
      <w:r w:rsidR="00217356" w:rsidRPr="00750EC4">
        <w:rPr>
          <w:rFonts w:ascii="Times New Roman" w:eastAsia="Times New Roman" w:hAnsi="Times New Roman" w:cs="Times New Roman"/>
          <w:color w:val="333333"/>
          <w:sz w:val="24"/>
          <w:szCs w:val="24"/>
        </w:rPr>
        <w:t xml:space="preserve"> one of the five histone types, by selecting a color coded</w:t>
      </w:r>
      <w:r w:rsidRPr="00750EC4">
        <w:rPr>
          <w:rFonts w:ascii="Times New Roman" w:eastAsia="Times New Roman" w:hAnsi="Times New Roman" w:cs="Times New Roman"/>
          <w:color w:val="333333"/>
          <w:sz w:val="24"/>
          <w:szCs w:val="24"/>
        </w:rPr>
        <w:t xml:space="preserve"> 3D model for each variant</w:t>
      </w:r>
      <w:r w:rsidR="00217356" w:rsidRPr="00750EC4">
        <w:rPr>
          <w:rFonts w:ascii="Times New Roman" w:eastAsia="Times New Roman" w:hAnsi="Times New Roman" w:cs="Times New Roman"/>
          <w:color w:val="333333"/>
          <w:sz w:val="24"/>
          <w:szCs w:val="24"/>
        </w:rPr>
        <w:t>.</w:t>
      </w:r>
      <w:r w:rsidR="00177334" w:rsidRPr="00750EC4">
        <w:rPr>
          <w:rFonts w:ascii="Times New Roman" w:eastAsia="Times New Roman" w:hAnsi="Times New Roman" w:cs="Times New Roman"/>
          <w:color w:val="333333"/>
          <w:sz w:val="24"/>
          <w:szCs w:val="24"/>
        </w:rPr>
        <w:t xml:space="preserve"> After</w:t>
      </w:r>
      <w:r w:rsidR="00217356" w:rsidRPr="00750EC4">
        <w:rPr>
          <w:rFonts w:ascii="Times New Roman" w:eastAsia="Times New Roman" w:hAnsi="Times New Roman" w:cs="Times New Roman"/>
          <w:color w:val="333333"/>
          <w:sz w:val="24"/>
          <w:szCs w:val="24"/>
        </w:rPr>
        <w:t xml:space="preserve"> a histone </w:t>
      </w:r>
      <w:r w:rsidR="00177334" w:rsidRPr="00750EC4">
        <w:rPr>
          <w:rFonts w:ascii="Times New Roman" w:eastAsia="Times New Roman" w:hAnsi="Times New Roman" w:cs="Times New Roman"/>
          <w:color w:val="333333"/>
          <w:sz w:val="24"/>
          <w:szCs w:val="24"/>
        </w:rPr>
        <w:t xml:space="preserve">core </w:t>
      </w:r>
      <w:r w:rsidR="00217356" w:rsidRPr="00750EC4">
        <w:rPr>
          <w:rFonts w:ascii="Times New Roman" w:eastAsia="Times New Roman" w:hAnsi="Times New Roman" w:cs="Times New Roman"/>
          <w:color w:val="333333"/>
          <w:sz w:val="24"/>
          <w:szCs w:val="24"/>
        </w:rPr>
        <w:t>type</w:t>
      </w:r>
      <w:r w:rsidR="00177334" w:rsidRPr="00750EC4">
        <w:rPr>
          <w:rFonts w:ascii="Times New Roman" w:eastAsia="Times New Roman" w:hAnsi="Times New Roman" w:cs="Times New Roman"/>
          <w:color w:val="333333"/>
          <w:sz w:val="24"/>
          <w:szCs w:val="24"/>
        </w:rPr>
        <w:t xml:space="preserve"> is chosen</w:t>
      </w:r>
      <w:r w:rsidR="00B70BF4" w:rsidRPr="00750EC4">
        <w:rPr>
          <w:rFonts w:ascii="Times New Roman" w:eastAsia="Times New Roman" w:hAnsi="Times New Roman" w:cs="Times New Roman"/>
          <w:color w:val="333333"/>
          <w:sz w:val="24"/>
          <w:szCs w:val="24"/>
        </w:rPr>
        <w:t>,</w:t>
      </w:r>
      <w:r w:rsidR="00C6481C" w:rsidRPr="00750EC4">
        <w:rPr>
          <w:rFonts w:ascii="Times New Roman" w:eastAsia="Times New Roman" w:hAnsi="Times New Roman" w:cs="Times New Roman"/>
          <w:color w:val="333333"/>
          <w:sz w:val="24"/>
          <w:szCs w:val="24"/>
        </w:rPr>
        <w:t xml:space="preserve"> a summary is displayed that contains </w:t>
      </w:r>
      <w:del w:id="450" w:author="Eli D" w:date="2015-08-24T23:41:00Z">
        <w:r w:rsidR="00C6481C" w:rsidRPr="00750EC4" w:rsidDel="00542F98">
          <w:rPr>
            <w:rFonts w:ascii="Times New Roman" w:eastAsia="Times New Roman" w:hAnsi="Times New Roman" w:cs="Times New Roman"/>
            <w:color w:val="333333"/>
            <w:sz w:val="24"/>
            <w:szCs w:val="24"/>
          </w:rPr>
          <w:delText xml:space="preserve"> </w:delText>
        </w:r>
      </w:del>
      <w:r w:rsidR="00217356" w:rsidRPr="00750EC4">
        <w:rPr>
          <w:rFonts w:ascii="Times New Roman" w:eastAsia="Times New Roman" w:hAnsi="Times New Roman" w:cs="Times New Roman"/>
          <w:color w:val="333333"/>
          <w:sz w:val="24"/>
          <w:szCs w:val="24"/>
        </w:rPr>
        <w:t>a list of variants with their alternate names, taxonomic span</w:t>
      </w:r>
      <w:r w:rsidR="00B70BF4" w:rsidRPr="00750EC4">
        <w:rPr>
          <w:rFonts w:ascii="Times New Roman" w:eastAsia="Times New Roman" w:hAnsi="Times New Roman" w:cs="Times New Roman"/>
          <w:color w:val="333333"/>
          <w:sz w:val="24"/>
          <w:szCs w:val="24"/>
        </w:rPr>
        <w:t>s</w:t>
      </w:r>
      <w:r w:rsidR="00217356" w:rsidRPr="00750EC4">
        <w:rPr>
          <w:rFonts w:ascii="Times New Roman" w:eastAsia="Times New Roman" w:hAnsi="Times New Roman" w:cs="Times New Roman"/>
          <w:color w:val="333333"/>
          <w:sz w:val="24"/>
          <w:szCs w:val="24"/>
        </w:rPr>
        <w:t>, and sequence counts in curated and aut</w:t>
      </w:r>
      <w:r w:rsidR="00C6481C" w:rsidRPr="00750EC4">
        <w:rPr>
          <w:rFonts w:ascii="Times New Roman" w:eastAsia="Times New Roman" w:hAnsi="Times New Roman" w:cs="Times New Roman"/>
          <w:color w:val="333333"/>
          <w:sz w:val="24"/>
          <w:szCs w:val="24"/>
        </w:rPr>
        <w:t>o</w:t>
      </w:r>
      <w:r w:rsidR="00217356" w:rsidRPr="00750EC4">
        <w:rPr>
          <w:rFonts w:ascii="Times New Roman" w:eastAsia="Times New Roman" w:hAnsi="Times New Roman" w:cs="Times New Roman"/>
          <w:color w:val="333333"/>
          <w:sz w:val="24"/>
          <w:szCs w:val="24"/>
        </w:rPr>
        <w:t>ma</w:t>
      </w:r>
      <w:r w:rsidR="00C6481C" w:rsidRPr="00750EC4">
        <w:rPr>
          <w:rFonts w:ascii="Times New Roman" w:eastAsia="Times New Roman" w:hAnsi="Times New Roman" w:cs="Times New Roman"/>
          <w:color w:val="333333"/>
          <w:sz w:val="24"/>
          <w:szCs w:val="24"/>
        </w:rPr>
        <w:t>t</w:t>
      </w:r>
      <w:r w:rsidR="00217356" w:rsidRPr="00750EC4">
        <w:rPr>
          <w:rFonts w:ascii="Times New Roman" w:eastAsia="Times New Roman" w:hAnsi="Times New Roman" w:cs="Times New Roman"/>
          <w:color w:val="333333"/>
          <w:sz w:val="24"/>
          <w:szCs w:val="24"/>
        </w:rPr>
        <w:t xml:space="preserve">ically extracted </w:t>
      </w:r>
      <w:r w:rsidR="00C6481C" w:rsidRPr="00750EC4">
        <w:rPr>
          <w:rFonts w:ascii="Times New Roman" w:eastAsia="Times New Roman" w:hAnsi="Times New Roman" w:cs="Times New Roman"/>
          <w:color w:val="333333"/>
          <w:sz w:val="24"/>
          <w:szCs w:val="24"/>
        </w:rPr>
        <w:t>sequence sets.</w:t>
      </w:r>
      <w:r w:rsidR="00217356" w:rsidRPr="00750EC4">
        <w:rPr>
          <w:rFonts w:ascii="Times New Roman" w:eastAsia="Times New Roman" w:hAnsi="Times New Roman" w:cs="Times New Roman"/>
          <w:color w:val="333333"/>
          <w:sz w:val="24"/>
          <w:szCs w:val="24"/>
        </w:rPr>
        <w:t xml:space="preserve"> </w:t>
      </w:r>
      <w:r w:rsidR="00C6481C" w:rsidRPr="00750EC4">
        <w:rPr>
          <w:rFonts w:ascii="Times New Roman" w:eastAsia="Times New Roman" w:hAnsi="Times New Roman" w:cs="Times New Roman"/>
          <w:color w:val="333333"/>
          <w:sz w:val="24"/>
          <w:szCs w:val="24"/>
        </w:rPr>
        <w:t xml:space="preserve">One can also see a phylogenetic tree constructed using </w:t>
      </w:r>
      <w:proofErr w:type="spellStart"/>
      <w:r w:rsidR="00C6481C" w:rsidRPr="00750EC4">
        <w:rPr>
          <w:rFonts w:ascii="Times New Roman" w:eastAsia="Times New Roman" w:hAnsi="Times New Roman" w:cs="Times New Roman"/>
          <w:color w:val="333333"/>
          <w:sz w:val="24"/>
          <w:szCs w:val="24"/>
        </w:rPr>
        <w:t>jsPhyloSVG</w:t>
      </w:r>
      <w:proofErr w:type="spellEnd"/>
      <w:r w:rsidR="00B70BF4" w:rsidRPr="00750EC4">
        <w:rPr>
          <w:rFonts w:ascii="Times New Roman" w:eastAsia="Times New Roman" w:hAnsi="Times New Roman" w:cs="Times New Roman"/>
          <w:color w:val="333333"/>
          <w:sz w:val="24"/>
          <w:szCs w:val="24"/>
        </w:rPr>
        <w:t xml:space="preserve"> software</w:t>
      </w:r>
      <w:ins w:id="451" w:author="Eli D" w:date="2015-08-25T00:24:00Z">
        <w:r w:rsidR="00F071B1">
          <w:rPr>
            <w:rFonts w:ascii="Times New Roman" w:eastAsia="Times New Roman" w:hAnsi="Times New Roman" w:cs="Times New Roman"/>
            <w:color w:val="333333"/>
            <w:sz w:val="24"/>
            <w:szCs w:val="24"/>
          </w:rPr>
          <w:t xml:space="preserve"> </w:t>
        </w:r>
      </w:ins>
      <w:ins w:id="452" w:author="Eli D" w:date="2015-08-25T00:25:00Z">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"10.1371/journal.pone.0012267", "ISBN" : "1932-6203 (Linking)", "ISSN" : "19326203", "PMID" : "20805892", "abstract" : "Many software packages have been developed to address the need for generating phylogenetic trees intended for print. With an increased use of the web to disseminate scientific literature, there is a need for phylogenetic trees to be viewable across many types of devices and feature some of the interactive elements that are integral to the browsing experience. We propose a novel approach for publishing interactive phylogenetic trees.", "author" : [ { "dropping-particle" : "", "family" : "Smits", "given" : "Samuel a.", "non-dropping-particle" : "", "parse-names" : false, "suffix" : "" }, { "dropping-particle" : "", "family" : "Ouverney", "given" : "Cleber C.", "non-dropping-particle" : "", "parse-names" : false, "suffix" : "" } ], "container-title" : "PLoS ONE", "id" : "ITEM-1", "issue" : "8", "issued" : { "date-parts" : [ [ "2010" ] ] }, "page" : "6-9", "title" : "jsPhyloSVG: A javascript library for visualizing interactive and vector-based phylogenetic trees on the web", "type" : "article-journal", "volume" : "5" }, "uris" : [ "http://www.mendeley.com/documents/?uuid=a82aaaf0-ba8d-49fd-bc15-169f36b618f8" ] } ], "mendeley" : { "formattedCitation" : "(10)", "plainTextFormattedCitation" : "(10)", "previouslyFormattedCitation" : "(Smits &amp; Ouverney, 2010)"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(10)</w:t>
      </w:r>
      <w:ins w:id="453" w:author="Eli D" w:date="2015-08-25T00:25:00Z">
        <w:r w:rsidR="00F071B1">
          <w:rPr>
            <w:rFonts w:ascii="Times New Roman" w:eastAsia="Times New Roman" w:hAnsi="Times New Roman" w:cs="Times New Roman"/>
            <w:color w:val="333333"/>
            <w:sz w:val="24"/>
            <w:szCs w:val="24"/>
          </w:rPr>
          <w:fldChar w:fldCharType="end"/>
        </w:r>
      </w:ins>
      <w:ins w:id="454" w:author="Eli D" w:date="2015-08-24T23:41:00Z">
        <w:r w:rsidR="00542F98">
          <w:rPr>
            <w:rFonts w:ascii="Times New Roman" w:eastAsia="Times New Roman" w:hAnsi="Times New Roman" w:cs="Times New Roman"/>
            <w:color w:val="333333"/>
            <w:sz w:val="24"/>
            <w:szCs w:val="24"/>
          </w:rPr>
          <w:t>,</w:t>
        </w:r>
      </w:ins>
      <w:r w:rsidR="00B70BF4" w:rsidRPr="00750EC4">
        <w:rPr>
          <w:rFonts w:ascii="Times New Roman" w:eastAsia="Times New Roman" w:hAnsi="Times New Roman" w:cs="Times New Roman"/>
          <w:color w:val="333333"/>
          <w:sz w:val="24"/>
          <w:szCs w:val="24"/>
        </w:rPr>
        <w:t xml:space="preserve"> </w:t>
      </w:r>
      <w:r w:rsidR="00C6481C" w:rsidRPr="00750EC4">
        <w:rPr>
          <w:rFonts w:ascii="Times New Roman" w:eastAsia="Times New Roman" w:hAnsi="Times New Roman" w:cs="Times New Roman"/>
          <w:color w:val="333333"/>
          <w:sz w:val="24"/>
          <w:szCs w:val="24"/>
        </w:rPr>
        <w:t xml:space="preserve">which shows if variants have mono- or polyphyletic origins and </w:t>
      </w:r>
      <w:r w:rsidR="00B70BF4" w:rsidRPr="00750EC4">
        <w:rPr>
          <w:rFonts w:ascii="Times New Roman" w:eastAsia="Times New Roman" w:hAnsi="Times New Roman" w:cs="Times New Roman"/>
          <w:color w:val="333333"/>
          <w:sz w:val="24"/>
          <w:szCs w:val="24"/>
        </w:rPr>
        <w:t xml:space="preserve">analyzes the relationship between different variants of the same histone type. </w:t>
      </w:r>
      <w:r w:rsidR="00C6481C" w:rsidRPr="00750EC4">
        <w:rPr>
          <w:rFonts w:ascii="Times New Roman" w:eastAsia="Times New Roman" w:hAnsi="Times New Roman" w:cs="Times New Roman"/>
          <w:color w:val="333333"/>
          <w:sz w:val="24"/>
          <w:szCs w:val="24"/>
        </w:rPr>
        <w:t>The tree is</w:t>
      </w:r>
      <w:r w:rsidR="00217356" w:rsidRPr="00750EC4">
        <w:rPr>
          <w:rFonts w:ascii="Times New Roman" w:eastAsia="Times New Roman" w:hAnsi="Times New Roman" w:cs="Times New Roman"/>
          <w:color w:val="333333"/>
          <w:sz w:val="24"/>
          <w:szCs w:val="24"/>
        </w:rPr>
        <w:t xml:space="preserve"> created by aligning all </w:t>
      </w:r>
      <w:r w:rsidR="00C6481C" w:rsidRPr="00750EC4">
        <w:rPr>
          <w:rFonts w:ascii="Times New Roman" w:eastAsia="Times New Roman" w:hAnsi="Times New Roman" w:cs="Times New Roman"/>
          <w:color w:val="333333"/>
          <w:sz w:val="24"/>
          <w:szCs w:val="24"/>
        </w:rPr>
        <w:t xml:space="preserve">curated </w:t>
      </w:r>
      <w:r w:rsidR="00217356" w:rsidRPr="00750EC4">
        <w:rPr>
          <w:rFonts w:ascii="Times New Roman" w:eastAsia="Times New Roman" w:hAnsi="Times New Roman" w:cs="Times New Roman"/>
          <w:color w:val="333333"/>
          <w:sz w:val="24"/>
          <w:szCs w:val="24"/>
        </w:rPr>
        <w:t>sequences for a given histone</w:t>
      </w:r>
      <w:r w:rsidR="00C6481C" w:rsidRPr="00750EC4">
        <w:rPr>
          <w:rFonts w:ascii="Times New Roman" w:eastAsia="Times New Roman" w:hAnsi="Times New Roman" w:cs="Times New Roman"/>
          <w:color w:val="333333"/>
          <w:sz w:val="24"/>
          <w:szCs w:val="24"/>
        </w:rPr>
        <w:t xml:space="preserve"> type using MUSCLE v3.8.31 </w:t>
      </w:r>
      <w:ins w:id="455" w:author="Eli D" w:date="2015-08-25T00:25:00Z">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"10.1093/nar/gkh340", "ISBN" : "0305-1048", "ISSN" : "03051048", "PMID" : "15034147", "abstract" : "We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 "author" : [ { "dropping-particle" : "", "family" : "Edgar", "given" : "Robert C.", "non-dropping-particle" : "", "parse-names" : false, "suffix" : "" } ], "container-title" : "Nucleic Acids Research", "id" : "ITEM-1", "issue" : "5", "issued" : { "date-parts" : [ [ "2004" ] ] }, "page" : "1792-1797", "title" : "MUSCLE: Multiple sequence alignment with high accuracy and high throughput", "type" : "article-journal", "volume" : "32" }, "uris" : [ "http://www.mendeley.com/documents/?uuid=8ce99756-3bfc-4766-8e9b-0c9066e19231" ] } ], "mendeley" : { "formattedCitation" : "(3)", "plainTextFormattedCitation" : "(3)", "previouslyFormattedCitation" : "(Edgar, 2004)"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(3)</w:t>
      </w:r>
      <w:ins w:id="456" w:author="Eli D" w:date="2015-08-25T00:25:00Z">
        <w:r w:rsidR="00F071B1">
          <w:rPr>
            <w:rFonts w:ascii="Times New Roman" w:eastAsia="Times New Roman" w:hAnsi="Times New Roman" w:cs="Times New Roman"/>
            <w:color w:val="333333"/>
            <w:sz w:val="24"/>
            <w:szCs w:val="24"/>
          </w:rPr>
          <w:fldChar w:fldCharType="end"/>
        </w:r>
        <w:r w:rsidR="00F071B1">
          <w:rPr>
            <w:rFonts w:ascii="Times New Roman" w:eastAsia="Times New Roman" w:hAnsi="Times New Roman" w:cs="Times New Roman"/>
            <w:color w:val="333333"/>
            <w:sz w:val="24"/>
            <w:szCs w:val="24"/>
          </w:rPr>
          <w:t xml:space="preserve"> </w:t>
        </w:r>
      </w:ins>
      <w:r w:rsidR="00C6481C" w:rsidRPr="00750EC4">
        <w:rPr>
          <w:rFonts w:ascii="Times New Roman" w:eastAsia="Times New Roman" w:hAnsi="Times New Roman" w:cs="Times New Roman"/>
          <w:color w:val="333333"/>
          <w:sz w:val="24"/>
          <w:szCs w:val="24"/>
        </w:rPr>
        <w:t xml:space="preserve">and </w:t>
      </w:r>
      <w:r w:rsidR="00B70BF4" w:rsidRPr="00750EC4">
        <w:rPr>
          <w:rFonts w:ascii="Times New Roman" w:eastAsia="Times New Roman" w:hAnsi="Times New Roman" w:cs="Times New Roman"/>
          <w:color w:val="333333"/>
          <w:sz w:val="24"/>
          <w:szCs w:val="24"/>
        </w:rPr>
        <w:t xml:space="preserve">by further applying the </w:t>
      </w:r>
      <w:r w:rsidR="00C6481C" w:rsidRPr="00750EC4">
        <w:rPr>
          <w:rFonts w:ascii="Times New Roman" w:eastAsia="Times New Roman" w:hAnsi="Times New Roman" w:cs="Times New Roman"/>
          <w:color w:val="333333"/>
          <w:sz w:val="24"/>
          <w:szCs w:val="24"/>
        </w:rPr>
        <w:t>Neighbor-J</w:t>
      </w:r>
      <w:r w:rsidR="00217356" w:rsidRPr="00750EC4">
        <w:rPr>
          <w:rFonts w:ascii="Times New Roman" w:eastAsia="Times New Roman" w:hAnsi="Times New Roman" w:cs="Times New Roman"/>
          <w:color w:val="333333"/>
          <w:sz w:val="24"/>
          <w:szCs w:val="24"/>
        </w:rPr>
        <w:t>oining</w:t>
      </w:r>
      <w:r w:rsidR="00C6481C" w:rsidRPr="00750EC4">
        <w:rPr>
          <w:rFonts w:ascii="Times New Roman" w:eastAsia="Times New Roman" w:hAnsi="Times New Roman" w:cs="Times New Roman"/>
          <w:color w:val="333333"/>
          <w:sz w:val="24"/>
          <w:szCs w:val="24"/>
        </w:rPr>
        <w:t xml:space="preserve"> procedure implemented</w:t>
      </w:r>
      <w:r w:rsidR="00217356" w:rsidRPr="00750EC4">
        <w:rPr>
          <w:rFonts w:ascii="Times New Roman" w:eastAsia="Times New Roman" w:hAnsi="Times New Roman" w:cs="Times New Roman"/>
          <w:color w:val="333333"/>
          <w:sz w:val="24"/>
          <w:szCs w:val="24"/>
        </w:rPr>
        <w:t xml:space="preserve"> in CLUSTALW 2.1</w:t>
      </w:r>
      <w:ins w:id="457" w:author="Eli D" w:date="2015-08-25T00:25:00Z">
        <w:r w:rsidR="00F071B1">
          <w:rPr>
            <w:rFonts w:ascii="Times New Roman" w:eastAsia="Times New Roman" w:hAnsi="Times New Roman" w:cs="Times New Roman"/>
            <w:color w:val="333333"/>
            <w:sz w:val="24"/>
            <w:szCs w:val="24"/>
          </w:rPr>
          <w:t xml:space="preserve"> </w:t>
        </w:r>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"10.1093/bioinformatics/btm404", "ISBN" : "1367-4811 (Electronic)\\r1367-4803 (Linking)", "ISSN" : "13674803", "PMID" : "17846036", "abstract" : "SUMMARY: The Clustal W and Clustal X multiple sequence alignment programs have been completely rewritten in C++. This will facilitate the further development of the alignment algorithms in the future and has allowed proper porting of the programs to the latest versions of Linux, Macintosh and Windows operating systems. AVAILABILITY: The programs can be run on-line from the EBI web server: http://www.ebi.ac.uk/tools/clustalw2. The source code and executables for Windows, Linux and Macintosh computers are available from the EBI ftp site ftp://ftp.ebi.ac.uk/pub/software/clustalw2/", "author" : [ { "dropping-particle" : "", "family" : "Larkin", "given" : "M. a.", "non-dropping-particle" : "", "parse-names" : false, "suffix" : "" }, { "dropping-particle" : "", "family" : "Blackshields", "given" : "G.", "non-dropping-particle" : "", "parse-names" : false, "suffix" : "" }, { "dropping-particle" : "", "family" : "Brown", "given" : "N. P.", "non-dropping-particle" : "", "parse-names" : false, "suffix" : "" }, { "dropping-particle" : "", "family" : "Chenna", "given" : "R.", "non-dropping-particle" : "", "parse-names" : false, "suffix" : "" }, { "dropping-particle" : "", "family" : "Mcgettigan", "given" : "P. a.", "non-dropping-particle" : "", "parse-names" : false, "suffix" : "" }, { "dropping-particle" : "", "family" : "McWilliam", "given" : "H.", "non-dropping-particle" : "", "parse-names" : false, "suffix" : "" }, { "dropping-particle" : "", "family" : "Valentin", "given" : "F.", "non-dropping-particle" : "", "parse-names" : false, "suffix" : "" }, { "dropping-particle" : "", "family" : "Wallace", "given" : "I. M.", "non-dropping-particle" : "", "parse-names" : false, "suffix" : "" }, { "dropping-particle" : "", "family" : "Wilm", "given" : "a.", "non-dropping-particle" : "", "parse-names" : false, "suffix" : "" }, { "dropping-particle" : "", "family" : "Lopez", "given" : "R.", "non-dropping-particle" : "", "parse-names" : false, "suffix" : "" }, { "dropping-particle" : "", "family" : "Thompson", "given" : "J. D.", "non-dropping-particle" : "", "parse-names" : false, "suffix" : "" }, { "dropping-particle" : "", "family" : "Gibson", "given" : "T. J.", "non-dropping-particle" : "", "parse-names" : false, "suffix" : "" }, { "dropping-particle" : "", "family" : "Higgins", "given" : "D. G.", "non-dropping-particle" : "", "parse-names" : false, "suffix" : "" } ], "container-title" : "Bioinformatics", "id" : "ITEM-1", "issue" : "21", "issued" : { "date-parts" : [ [ "2007" ] ] }, "page" : "2947-2948", "title" : "Clustal W and Clustal X version 2.0", "type" : "article-journal", "volume" : "23" }, "uris" : [ "http://www.mendeley.com/documents/?uuid=8b435708-7c15-4662-86a2-b4cb2a5a8d44" ] } ], "mendeley" : { "formattedCitation" : "(11)", "plainTextFormattedCitation" : "(11)", "previouslyFormattedCitation" : "(Larkin et al., 2007)"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(11)</w:t>
      </w:r>
      <w:ins w:id="458" w:author="Eli D" w:date="2015-08-25T00:25:00Z">
        <w:r w:rsidR="00F071B1">
          <w:rPr>
            <w:rFonts w:ascii="Times New Roman" w:eastAsia="Times New Roman" w:hAnsi="Times New Roman" w:cs="Times New Roman"/>
            <w:color w:val="333333"/>
            <w:sz w:val="24"/>
            <w:szCs w:val="24"/>
          </w:rPr>
          <w:fldChar w:fldCharType="end"/>
        </w:r>
      </w:ins>
      <w:r w:rsidR="00217356" w:rsidRPr="00750EC4">
        <w:rPr>
          <w:rFonts w:ascii="Times New Roman" w:eastAsia="Times New Roman" w:hAnsi="Times New Roman" w:cs="Times New Roman"/>
          <w:color w:val="333333"/>
          <w:sz w:val="24"/>
          <w:szCs w:val="24"/>
        </w:rPr>
        <w:t xml:space="preserve">. The trees were converted to </w:t>
      </w:r>
      <w:proofErr w:type="spellStart"/>
      <w:r w:rsidR="00217356" w:rsidRPr="00750EC4">
        <w:rPr>
          <w:rFonts w:ascii="Times New Roman" w:eastAsia="Times New Roman" w:hAnsi="Times New Roman" w:cs="Times New Roman"/>
          <w:color w:val="333333"/>
          <w:sz w:val="24"/>
          <w:szCs w:val="24"/>
        </w:rPr>
        <w:t>PhyloXML</w:t>
      </w:r>
      <w:proofErr w:type="spellEnd"/>
      <w:r w:rsidR="00217356" w:rsidRPr="00750EC4">
        <w:rPr>
          <w:rFonts w:ascii="Times New Roman" w:eastAsia="Times New Roman" w:hAnsi="Times New Roman" w:cs="Times New Roman"/>
          <w:color w:val="333333"/>
          <w:sz w:val="24"/>
          <w:szCs w:val="24"/>
        </w:rPr>
        <w:t xml:space="preserve"> using </w:t>
      </w:r>
      <w:proofErr w:type="spellStart"/>
      <w:r w:rsidR="00217356" w:rsidRPr="00750EC4">
        <w:rPr>
          <w:rFonts w:ascii="Times New Roman" w:eastAsia="Times New Roman" w:hAnsi="Times New Roman" w:cs="Times New Roman"/>
          <w:color w:val="333333"/>
          <w:sz w:val="24"/>
          <w:szCs w:val="24"/>
        </w:rPr>
        <w:t>BioPython</w:t>
      </w:r>
      <w:proofErr w:type="spellEnd"/>
      <w:r w:rsidR="00217356" w:rsidRPr="00750EC4">
        <w:rPr>
          <w:rFonts w:ascii="Times New Roman" w:eastAsia="Times New Roman" w:hAnsi="Times New Roman" w:cs="Times New Roman"/>
          <w:color w:val="333333"/>
          <w:sz w:val="24"/>
          <w:szCs w:val="24"/>
        </w:rPr>
        <w:t xml:space="preserve"> and were edited to add colors and variant and taxonomy labels in </w:t>
      </w:r>
      <w:proofErr w:type="spellStart"/>
      <w:r w:rsidR="00217356" w:rsidRPr="00750EC4">
        <w:rPr>
          <w:rFonts w:ascii="Times New Roman" w:eastAsia="Times New Roman" w:hAnsi="Times New Roman" w:cs="Times New Roman"/>
          <w:color w:val="333333"/>
          <w:sz w:val="24"/>
          <w:szCs w:val="24"/>
        </w:rPr>
        <w:t>jsPhyloSVG</w:t>
      </w:r>
      <w:proofErr w:type="spellEnd"/>
      <w:r w:rsidR="00217356" w:rsidRPr="00750EC4">
        <w:rPr>
          <w:rFonts w:ascii="Times New Roman" w:eastAsia="Times New Roman" w:hAnsi="Times New Roman" w:cs="Times New Roman"/>
          <w:color w:val="333333"/>
          <w:sz w:val="24"/>
          <w:szCs w:val="24"/>
        </w:rPr>
        <w:t>.</w:t>
      </w:r>
      <w:r w:rsidR="00C6481C" w:rsidRPr="00750EC4">
        <w:rPr>
          <w:rFonts w:ascii="Times New Roman" w:eastAsia="Times New Roman" w:hAnsi="Times New Roman" w:cs="Times New Roman"/>
          <w:color w:val="333333"/>
          <w:sz w:val="24"/>
          <w:szCs w:val="24"/>
        </w:rPr>
        <w:t xml:space="preserve"> </w:t>
      </w:r>
    </w:p>
    <w:p w14:paraId="5C25F288" w14:textId="1ABC4781" w:rsidR="00217356" w:rsidRPr="00750EC4" w:rsidRDefault="00C6481C" w:rsidP="00C6481C">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The next tab displays a </w:t>
      </w:r>
      <w:r w:rsidR="00217356" w:rsidRPr="00750EC4">
        <w:rPr>
          <w:rFonts w:ascii="Times New Roman" w:eastAsia="Times New Roman" w:hAnsi="Times New Roman" w:cs="Times New Roman"/>
          <w:color w:val="333333"/>
          <w:sz w:val="24"/>
          <w:szCs w:val="24"/>
        </w:rPr>
        <w:t xml:space="preserve">set of </w:t>
      </w:r>
      <w:r w:rsidRPr="00750EC4">
        <w:rPr>
          <w:rFonts w:ascii="Times New Roman" w:eastAsia="Times New Roman" w:hAnsi="Times New Roman" w:cs="Times New Roman"/>
          <w:color w:val="333333"/>
          <w:sz w:val="24"/>
          <w:szCs w:val="24"/>
        </w:rPr>
        <w:t xml:space="preserve">curated </w:t>
      </w:r>
      <w:r w:rsidR="00217356" w:rsidRPr="00750EC4">
        <w:rPr>
          <w:rFonts w:ascii="Times New Roman" w:eastAsia="Times New Roman" w:hAnsi="Times New Roman" w:cs="Times New Roman"/>
          <w:color w:val="333333"/>
          <w:sz w:val="24"/>
          <w:szCs w:val="24"/>
        </w:rPr>
        <w:t>sequence</w:t>
      </w:r>
      <w:r w:rsidRPr="00750EC4">
        <w:rPr>
          <w:rFonts w:ascii="Times New Roman" w:eastAsia="Times New Roman" w:hAnsi="Times New Roman" w:cs="Times New Roman"/>
          <w:color w:val="333333"/>
          <w:sz w:val="24"/>
          <w:szCs w:val="24"/>
        </w:rPr>
        <w:t xml:space="preserve">s </w:t>
      </w:r>
      <w:r w:rsidR="00D13F40" w:rsidRPr="00750EC4">
        <w:rPr>
          <w:rFonts w:ascii="Times New Roman" w:eastAsia="Times New Roman" w:hAnsi="Times New Roman" w:cs="Times New Roman"/>
          <w:color w:val="333333"/>
          <w:sz w:val="24"/>
          <w:szCs w:val="24"/>
        </w:rPr>
        <w:t>with their corresponding identifiers</w:t>
      </w:r>
      <w:r w:rsidR="00B70BF4" w:rsidRPr="00750EC4">
        <w:rPr>
          <w:rFonts w:ascii="Times New Roman" w:eastAsia="Times New Roman" w:hAnsi="Times New Roman" w:cs="Times New Roman"/>
          <w:color w:val="333333"/>
          <w:sz w:val="24"/>
          <w:szCs w:val="24"/>
        </w:rPr>
        <w:t>,</w:t>
      </w:r>
      <w:r w:rsidR="00D13F40" w:rsidRPr="00750EC4">
        <w:rPr>
          <w:rFonts w:ascii="Times New Roman" w:eastAsia="Times New Roman" w:hAnsi="Times New Roman" w:cs="Times New Roman"/>
          <w:color w:val="333333"/>
          <w:sz w:val="24"/>
          <w:szCs w:val="24"/>
        </w:rPr>
        <w:t xml:space="preserve"> sequence descriptions and taxonomic classification. By clicking on the row of this table</w:t>
      </w:r>
      <w:r w:rsidR="00B70BF4" w:rsidRPr="00750EC4">
        <w:rPr>
          <w:rFonts w:ascii="Times New Roman" w:eastAsia="Times New Roman" w:hAnsi="Times New Roman" w:cs="Times New Roman"/>
          <w:color w:val="333333"/>
          <w:sz w:val="24"/>
          <w:szCs w:val="24"/>
        </w:rPr>
        <w:t>,</w:t>
      </w:r>
      <w:r w:rsidR="00D13F40" w:rsidRPr="00750EC4">
        <w:rPr>
          <w:rFonts w:ascii="Times New Roman" w:eastAsia="Times New Roman" w:hAnsi="Times New Roman" w:cs="Times New Roman"/>
          <w:color w:val="333333"/>
          <w:sz w:val="24"/>
          <w:szCs w:val="24"/>
        </w:rPr>
        <w:t xml:space="preserve"> a user can select a variant</w:t>
      </w:r>
      <w:r w:rsidR="00217356" w:rsidRPr="00750EC4">
        <w:rPr>
          <w:rFonts w:ascii="Times New Roman" w:eastAsia="Times New Roman" w:hAnsi="Times New Roman" w:cs="Times New Roman"/>
          <w:color w:val="333333"/>
          <w:sz w:val="24"/>
          <w:szCs w:val="24"/>
        </w:rPr>
        <w:t xml:space="preserve"> sequence to </w:t>
      </w:r>
      <w:r w:rsidR="00D13F40" w:rsidRPr="00750EC4">
        <w:rPr>
          <w:rFonts w:ascii="Times New Roman" w:eastAsia="Times New Roman" w:hAnsi="Times New Roman" w:cs="Times New Roman"/>
          <w:color w:val="333333"/>
          <w:sz w:val="24"/>
          <w:szCs w:val="24"/>
        </w:rPr>
        <w:t xml:space="preserve">be aligned to </w:t>
      </w:r>
      <w:r w:rsidR="00217356" w:rsidRPr="00750EC4">
        <w:rPr>
          <w:rFonts w:ascii="Times New Roman" w:eastAsia="Times New Roman" w:hAnsi="Times New Roman" w:cs="Times New Roman"/>
          <w:color w:val="333333"/>
          <w:sz w:val="24"/>
          <w:szCs w:val="24"/>
        </w:rPr>
        <w:t>the canonical</w:t>
      </w:r>
      <w:r w:rsidR="00D13F40" w:rsidRPr="00750EC4">
        <w:rPr>
          <w:rFonts w:ascii="Times New Roman" w:eastAsia="Times New Roman" w:hAnsi="Times New Roman" w:cs="Times New Roman"/>
          <w:color w:val="333333"/>
          <w:sz w:val="24"/>
          <w:szCs w:val="24"/>
        </w:rPr>
        <w:t xml:space="preserve"> sequence of the s</w:t>
      </w:r>
      <w:r w:rsidR="00B70BF4" w:rsidRPr="00750EC4">
        <w:rPr>
          <w:rFonts w:ascii="Times New Roman" w:eastAsia="Times New Roman" w:hAnsi="Times New Roman" w:cs="Times New Roman"/>
          <w:color w:val="333333"/>
          <w:sz w:val="24"/>
          <w:szCs w:val="24"/>
        </w:rPr>
        <w:t>ame histone type. This allows</w:t>
      </w:r>
      <w:r w:rsidR="00D13F40" w:rsidRPr="00750EC4">
        <w:rPr>
          <w:rFonts w:ascii="Times New Roman" w:eastAsia="Times New Roman" w:hAnsi="Times New Roman" w:cs="Times New Roman"/>
          <w:color w:val="333333"/>
          <w:sz w:val="24"/>
          <w:szCs w:val="24"/>
        </w:rPr>
        <w:t xml:space="preserve"> highlig</w:t>
      </w:r>
      <w:r w:rsidR="00B70BF4" w:rsidRPr="00750EC4">
        <w:rPr>
          <w:rFonts w:ascii="Times New Roman" w:eastAsia="Times New Roman" w:hAnsi="Times New Roman" w:cs="Times New Roman"/>
          <w:color w:val="333333"/>
          <w:sz w:val="24"/>
          <w:szCs w:val="24"/>
        </w:rPr>
        <w:t xml:space="preserve">ht the variant specific </w:t>
      </w:r>
      <w:r w:rsidR="00D13F40" w:rsidRPr="00750EC4">
        <w:rPr>
          <w:rFonts w:ascii="Times New Roman" w:eastAsia="Times New Roman" w:hAnsi="Times New Roman" w:cs="Times New Roman"/>
          <w:color w:val="333333"/>
          <w:sz w:val="24"/>
          <w:szCs w:val="24"/>
        </w:rPr>
        <w:t xml:space="preserve">features. </w:t>
      </w:r>
      <w:r w:rsidR="00217356" w:rsidRPr="00750EC4">
        <w:rPr>
          <w:rFonts w:ascii="Times New Roman" w:eastAsia="Times New Roman" w:hAnsi="Times New Roman" w:cs="Times New Roman"/>
          <w:color w:val="333333"/>
          <w:sz w:val="24"/>
          <w:szCs w:val="24"/>
        </w:rPr>
        <w:t xml:space="preserve">If one or more sequences are selected, there are options to view a multiple sequence alignment, export </w:t>
      </w:r>
      <w:r w:rsidR="00D13F40" w:rsidRPr="00750EC4">
        <w:rPr>
          <w:rFonts w:ascii="Times New Roman" w:eastAsia="Times New Roman" w:hAnsi="Times New Roman" w:cs="Times New Roman"/>
          <w:color w:val="333333"/>
          <w:sz w:val="24"/>
          <w:szCs w:val="24"/>
        </w:rPr>
        <w:t>it in</w:t>
      </w:r>
      <w:r w:rsidR="00217356" w:rsidRPr="00750EC4">
        <w:rPr>
          <w:rFonts w:ascii="Times New Roman" w:eastAsia="Times New Roman" w:hAnsi="Times New Roman" w:cs="Times New Roman"/>
          <w:color w:val="333333"/>
          <w:sz w:val="24"/>
          <w:szCs w:val="24"/>
        </w:rPr>
        <w:t xml:space="preserve"> FASTA</w:t>
      </w:r>
      <w:r w:rsidR="00D13F40" w:rsidRPr="00750EC4">
        <w:rPr>
          <w:rFonts w:ascii="Times New Roman" w:eastAsia="Times New Roman" w:hAnsi="Times New Roman" w:cs="Times New Roman"/>
          <w:color w:val="333333"/>
          <w:sz w:val="24"/>
          <w:szCs w:val="24"/>
        </w:rPr>
        <w:t xml:space="preserve"> format or </w:t>
      </w:r>
      <w:r w:rsidR="00217356" w:rsidRPr="00750EC4">
        <w:rPr>
          <w:rFonts w:ascii="Times New Roman" w:eastAsia="Times New Roman" w:hAnsi="Times New Roman" w:cs="Times New Roman"/>
          <w:color w:val="333333"/>
          <w:sz w:val="24"/>
          <w:szCs w:val="24"/>
        </w:rPr>
        <w:t xml:space="preserve">add to a basket to combine </w:t>
      </w:r>
      <w:r w:rsidR="00D13F40" w:rsidRPr="00750EC4">
        <w:rPr>
          <w:rFonts w:ascii="Times New Roman" w:eastAsia="Times New Roman" w:hAnsi="Times New Roman" w:cs="Times New Roman"/>
          <w:color w:val="333333"/>
          <w:sz w:val="24"/>
          <w:szCs w:val="24"/>
        </w:rPr>
        <w:t xml:space="preserve">sequences from </w:t>
      </w:r>
      <w:r w:rsidR="00217356" w:rsidRPr="00750EC4">
        <w:rPr>
          <w:rFonts w:ascii="Times New Roman" w:eastAsia="Times New Roman" w:hAnsi="Times New Roman" w:cs="Times New Roman"/>
          <w:color w:val="333333"/>
          <w:sz w:val="24"/>
          <w:szCs w:val="24"/>
        </w:rPr>
        <w:t>different variants</w:t>
      </w:r>
      <w:r w:rsidR="00D13F40" w:rsidRPr="00750EC4">
        <w:rPr>
          <w:rFonts w:ascii="Times New Roman" w:eastAsia="Times New Roman" w:hAnsi="Times New Roman" w:cs="Times New Roman"/>
          <w:color w:val="333333"/>
          <w:sz w:val="24"/>
          <w:szCs w:val="24"/>
        </w:rPr>
        <w:t xml:space="preserve">. </w:t>
      </w:r>
      <w:r w:rsidR="00217356" w:rsidRPr="00750EC4">
        <w:rPr>
          <w:rFonts w:ascii="Times New Roman" w:eastAsia="Times New Roman" w:hAnsi="Times New Roman" w:cs="Times New Roman"/>
          <w:color w:val="333333"/>
          <w:sz w:val="24"/>
          <w:szCs w:val="24"/>
        </w:rPr>
        <w:t xml:space="preserve"> </w:t>
      </w:r>
    </w:p>
    <w:p w14:paraId="36D628EB" w14:textId="7D19CD70" w:rsidR="008860FF" w:rsidRPr="00750EC4" w:rsidRDefault="008860FF" w:rsidP="008860FF">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“Curated alignments” tab depicts a multiple sequence alignment of all curated sequences for the selected histone type. Alignment</w:t>
      </w:r>
      <w:r w:rsidR="00B70BF4" w:rsidRPr="00750EC4">
        <w:rPr>
          <w:rFonts w:ascii="Times New Roman" w:eastAsia="Times New Roman" w:hAnsi="Times New Roman" w:cs="Times New Roman"/>
          <w:color w:val="333333"/>
          <w:sz w:val="24"/>
          <w:szCs w:val="24"/>
        </w:rPr>
        <w:t>s are</w:t>
      </w:r>
      <w:r w:rsidRPr="00750EC4">
        <w:rPr>
          <w:rFonts w:ascii="Times New Roman" w:eastAsia="Times New Roman" w:hAnsi="Times New Roman" w:cs="Times New Roman"/>
          <w:color w:val="333333"/>
          <w:sz w:val="24"/>
          <w:szCs w:val="24"/>
        </w:rPr>
        <w:t xml:space="preserve"> annotated with the key sequence, structural and functional features, such as secondary structures, key </w:t>
      </w:r>
      <w:proofErr w:type="spellStart"/>
      <w:r w:rsidRPr="00750EC4">
        <w:rPr>
          <w:rFonts w:ascii="Times New Roman" w:eastAsia="Times New Roman" w:hAnsi="Times New Roman" w:cs="Times New Roman"/>
          <w:color w:val="333333"/>
          <w:sz w:val="24"/>
          <w:szCs w:val="24"/>
        </w:rPr>
        <w:t>arginines</w:t>
      </w:r>
      <w:proofErr w:type="spellEnd"/>
      <w:r w:rsidRPr="00750EC4">
        <w:rPr>
          <w:rFonts w:ascii="Times New Roman" w:eastAsia="Times New Roman" w:hAnsi="Times New Roman" w:cs="Times New Roman"/>
          <w:color w:val="333333"/>
          <w:sz w:val="24"/>
          <w:szCs w:val="24"/>
        </w:rPr>
        <w:t xml:space="preserve">, acidic patch and features specific for a given variant. </w:t>
      </w:r>
      <w:ins w:id="459" w:author="Eli D" w:date="2015-08-25T00:31:00Z">
        <w:r w:rsidR="00F071B1">
          <w:rPr>
            <w:rFonts w:ascii="Times New Roman" w:eastAsia="Times New Roman" w:hAnsi="Times New Roman" w:cs="Times New Roman"/>
            <w:color w:val="333333"/>
            <w:sz w:val="24"/>
            <w:szCs w:val="24"/>
          </w:rPr>
          <w:t xml:space="preserve">Alignments are displayed using </w:t>
        </w:r>
        <w:proofErr w:type="spellStart"/>
        <w:r w:rsidR="00F071B1">
          <w:rPr>
            <w:rFonts w:ascii="Times New Roman" w:eastAsia="Times New Roman" w:hAnsi="Times New Roman" w:cs="Times New Roman"/>
            <w:color w:val="333333"/>
            <w:sz w:val="24"/>
            <w:szCs w:val="24"/>
          </w:rPr>
          <w:t>BioJS</w:t>
        </w:r>
        <w:proofErr w:type="spellEnd"/>
        <w:r w:rsidR="00F071B1">
          <w:rPr>
            <w:rFonts w:ascii="Times New Roman" w:eastAsia="Times New Roman" w:hAnsi="Times New Roman" w:cs="Times New Roman"/>
            <w:color w:val="333333"/>
            <w:sz w:val="24"/>
            <w:szCs w:val="24"/>
          </w:rPr>
          <w:t xml:space="preserve"> MSA Viewer </w:t>
        </w:r>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"10.1093/bioinformatics/btt100", "ISBN" : "1367-4811 (Electronic)\\n1367-4803 (Linking)", "ISSN" : "13674803", "PMID" : "23435069", "abstract" : "SUMMARY: BioJS is an open-source project whose main objective is the visualization of biological data in JavaScript. BioJS provides an easy-to-use consistent framework for bioinformatics application programmers. It follows a community-driven standard specification that includes a collection of components purposely designed to require a very simple configuration and installation. In addition to the programming framework, BioJS provides a centralized repository of components available for reutilization by the bioinformatics community.Availability and implementation: http://code.google.com/p/biojs/. CONTACT: rafael@ebi.ac.uk SUPPLEMENTARY INFORMATION: Supplementary data are available at Bioinformatics online.", "author" : [ { "dropping-particle" : "", "family" : "G\u00f3mez", "given" : "John", "non-dropping-particle" : "", "parse-names" : false, "suffix" : "" }, { "dropping-particle" : "", "family" : "Garc\u00eda", "given" : "Leyla J.", "non-dropping-particle" : "", "parse-names" : false, "suffix" : "" }, { "dropping-particle" : "", "family" : "Salazar", "given" : "Gustavo a.", "non-dropping-particle" : "", "parse-names" : false, "suffix" : "" }, { "dropping-particle" : "", "family" : "Villaveces", "given" : "Jose", "non-dropping-particle" : "", "parse-names" : false, "suffix" : "" }, { "dropping-particle" : "", "family" : "Gore", "given" : "Swanand", "non-dropping-particle" : "", "parse-names" : false, "suffix" : "" }, { "dropping-particle" : "", "family" : "Garc\u00eda", "given" : "Alexander", "non-dropping-particle" : "", "parse-names" : false, "suffix" : "" }, { "dropping-particle" : "", "family" : "Mart\u00edn", "given" : "Maria J.", "non-dropping-particle" : "", "parse-names" : false, "suffix" : "" }, { "dropping-particle" : "", "family" : "Launay", "given" : "Guillaume", "non-dropping-particle" : "", "parse-names" : false, "suffix" : "" }, { "dropping-particle" : "", "family" : "Alc\u00e1ntara", "given" : "Rafael", "non-dropping-particle" : "", "parse-names" : false, "suffix" : "" }, { "dropping-particle" : "", "family" : "Del-Toro", "given" : "Noemi", "non-dropping-particle" : "", "parse-names" : false, "suffix" : "" }, { "dropping-particle" : "", "family" : "Dumousseau", "given" : "Marine", "non-dropping-particle" : "", "parse-names" : false, "suffix" : "" }, { "dropping-particle" : "", "family" : "Orchard", "given" : "Sandra", "non-dropping-particle" : "", "parse-names" : false, "suffix" : "" }, { "dropping-particle" : "", "family" : "Velankar", "given" : "Sameer", "non-dropping-particle" : "", "parse-names" : false, "suffix" : "" }, { "dropping-particle" : "", "family" : "Hermjakob", "given" : "Henning", "non-dropping-particle" : "", "parse-names" : false, "suffix" : "" }, { "dropping-particle" : "", "family" : "Zong", "given" : "Chenggong", "non-dropping-particle" : "", "parse-names" : false, "suffix" : "" }, { "dropping-particle" : "", "family" : "Ping", "given" : "Peipei", "non-dropping-particle" : "", "parse-names" : false, "suffix" : "" }, { "dropping-particle" : "", "family" : "Corpas", "given" : "Manuel", "non-dropping-particle" : "", "parse-names" : false, "suffix" : "" }, { "dropping-particle" : "", "family" : "Jim\u00e9nez", "given" : "Rafael C.", "non-dropping-particle" : "", "parse-names" : false, "suffix" : "" } ], "container-title" : "Bioinformatics", "id" : "ITEM-1", "issue" : "8", "issued" : { "date-parts" : [ [ "2013" ] ] }, "page" : "1103-1104", "title" : "BioJS: An open source JavaScript framework for biological data visualization", "type" : "article-journal", "volume" : "29" }, "uris" : [ "http://www.mendeley.com/documents/?uuid=96f23da4-7e03-46cd-b61e-3e16d41f9572" ] } ], "mendeley" : { "formattedCitation" : "(12)", "plainTextFormattedCitation" : "(12)", "previouslyFormattedCitation" : "(G\u00f3mez et al., 2013)"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(12)</w:t>
      </w:r>
      <w:ins w:id="460" w:author="Eli D" w:date="2015-08-25T00:31:00Z">
        <w:r w:rsidR="00F071B1">
          <w:rPr>
            <w:rFonts w:ascii="Times New Roman" w:eastAsia="Times New Roman" w:hAnsi="Times New Roman" w:cs="Times New Roman"/>
            <w:color w:val="333333"/>
            <w:sz w:val="24"/>
            <w:szCs w:val="24"/>
          </w:rPr>
          <w:fldChar w:fldCharType="end"/>
        </w:r>
        <w:r w:rsidR="00F071B1">
          <w:rPr>
            <w:rFonts w:ascii="Times New Roman" w:eastAsia="Times New Roman" w:hAnsi="Times New Roman" w:cs="Times New Roman"/>
            <w:color w:val="333333"/>
            <w:sz w:val="24"/>
            <w:szCs w:val="24"/>
          </w:rPr>
          <w:t>.</w:t>
        </w:r>
      </w:ins>
    </w:p>
    <w:p w14:paraId="455A0060" w14:textId="23ADD301" w:rsidR="00706B12" w:rsidRPr="00750EC4" w:rsidRDefault="008860FF">
      <w:pPr>
        <w:spacing w:line="360" w:lineRule="auto"/>
        <w:ind w:firstLine="720"/>
        <w:rPr>
          <w:rFonts w:ascii="Times New Roman" w:eastAsia="Times New Roman" w:hAnsi="Times New Roman" w:cs="Times New Roman"/>
          <w:color w:val="333333"/>
          <w:sz w:val="24"/>
          <w:szCs w:val="24"/>
        </w:rPr>
        <w:pPrChange w:id="461" w:author="Eli D" w:date="2015-08-25T00:21:00Z">
          <w:pPr>
            <w:spacing w:after="240" w:line="384" w:lineRule="atLeast"/>
            <w:ind w:firstLine="720"/>
          </w:pPr>
        </w:pPrChange>
      </w:pPr>
      <w:r w:rsidRPr="00750EC4">
        <w:rPr>
          <w:rFonts w:ascii="Times New Roman" w:eastAsia="Times New Roman" w:hAnsi="Times New Roman" w:cs="Times New Roman"/>
          <w:color w:val="333333"/>
          <w:sz w:val="24"/>
          <w:szCs w:val="24"/>
        </w:rPr>
        <w:lastRenderedPageBreak/>
        <w:t>The fo</w:t>
      </w:r>
      <w:ins w:id="462" w:author="Eli D" w:date="2015-08-24T23:42:00Z">
        <w:r w:rsidR="00542F98">
          <w:rPr>
            <w:rFonts w:ascii="Times New Roman" w:eastAsia="Times New Roman" w:hAnsi="Times New Roman" w:cs="Times New Roman"/>
            <w:color w:val="333333"/>
            <w:sz w:val="24"/>
            <w:szCs w:val="24"/>
          </w:rPr>
          <w:t>u</w:t>
        </w:r>
      </w:ins>
      <w:r w:rsidRPr="00750EC4">
        <w:rPr>
          <w:rFonts w:ascii="Times New Roman" w:eastAsia="Times New Roman" w:hAnsi="Times New Roman" w:cs="Times New Roman"/>
          <w:color w:val="333333"/>
          <w:sz w:val="24"/>
          <w:szCs w:val="24"/>
        </w:rPr>
        <w:t>rth</w:t>
      </w:r>
      <w:r w:rsidR="00217356" w:rsidRPr="00750EC4">
        <w:rPr>
          <w:rFonts w:ascii="Times New Roman" w:eastAsia="Times New Roman" w:hAnsi="Times New Roman" w:cs="Times New Roman"/>
          <w:color w:val="333333"/>
          <w:sz w:val="24"/>
          <w:szCs w:val="24"/>
        </w:rPr>
        <w:t xml:space="preserve"> ta</w:t>
      </w:r>
      <w:r w:rsidR="00B70BF4" w:rsidRPr="00750EC4">
        <w:rPr>
          <w:rFonts w:ascii="Times New Roman" w:eastAsia="Times New Roman" w:hAnsi="Times New Roman" w:cs="Times New Roman"/>
          <w:color w:val="333333"/>
          <w:sz w:val="24"/>
          <w:szCs w:val="24"/>
        </w:rPr>
        <w:t xml:space="preserve">b contains a list of all </w:t>
      </w:r>
      <w:r w:rsidR="00D13F40" w:rsidRPr="00750EC4">
        <w:rPr>
          <w:rFonts w:ascii="Times New Roman" w:eastAsia="Times New Roman" w:hAnsi="Times New Roman" w:cs="Times New Roman"/>
          <w:color w:val="333333"/>
          <w:sz w:val="24"/>
          <w:szCs w:val="24"/>
        </w:rPr>
        <w:t xml:space="preserve">sequences </w:t>
      </w:r>
      <w:r w:rsidR="00217356" w:rsidRPr="00750EC4">
        <w:rPr>
          <w:rFonts w:ascii="Times New Roman" w:eastAsia="Times New Roman" w:hAnsi="Times New Roman" w:cs="Times New Roman"/>
          <w:color w:val="333333"/>
          <w:sz w:val="24"/>
          <w:szCs w:val="24"/>
        </w:rPr>
        <w:t>automa</w:t>
      </w:r>
      <w:r w:rsidR="00D13F40" w:rsidRPr="00750EC4">
        <w:rPr>
          <w:rFonts w:ascii="Times New Roman" w:eastAsia="Times New Roman" w:hAnsi="Times New Roman" w:cs="Times New Roman"/>
          <w:color w:val="333333"/>
          <w:sz w:val="24"/>
          <w:szCs w:val="24"/>
        </w:rPr>
        <w:t>tically</w:t>
      </w:r>
      <w:r w:rsidR="00217356" w:rsidRPr="00750EC4">
        <w:rPr>
          <w:rFonts w:ascii="Times New Roman" w:eastAsia="Times New Roman" w:hAnsi="Times New Roman" w:cs="Times New Roman"/>
          <w:color w:val="333333"/>
          <w:sz w:val="24"/>
          <w:szCs w:val="24"/>
        </w:rPr>
        <w:t xml:space="preserve"> extracted using </w:t>
      </w:r>
      <w:r w:rsidR="00D13F40" w:rsidRPr="00750EC4">
        <w:rPr>
          <w:rFonts w:ascii="Times New Roman" w:eastAsia="Times New Roman" w:hAnsi="Times New Roman" w:cs="Times New Roman"/>
          <w:color w:val="333333"/>
          <w:sz w:val="24"/>
          <w:szCs w:val="24"/>
        </w:rPr>
        <w:t>HHMER (see previous section)</w:t>
      </w:r>
      <w:r w:rsidR="008F7D58" w:rsidRPr="00750EC4">
        <w:rPr>
          <w:rFonts w:ascii="Times New Roman" w:eastAsia="Times New Roman" w:hAnsi="Times New Roman" w:cs="Times New Roman"/>
          <w:color w:val="333333"/>
          <w:sz w:val="24"/>
          <w:szCs w:val="24"/>
        </w:rPr>
        <w:t xml:space="preserve"> assigned to a given variant type. For each sequence, </w:t>
      </w:r>
      <w:proofErr w:type="spellStart"/>
      <w:r w:rsidR="008F7D58" w:rsidRPr="00750EC4">
        <w:rPr>
          <w:rFonts w:ascii="Times New Roman" w:eastAsia="Times New Roman" w:hAnsi="Times New Roman" w:cs="Times New Roman"/>
          <w:color w:val="333333"/>
          <w:sz w:val="24"/>
          <w:szCs w:val="24"/>
        </w:rPr>
        <w:t>GenBank</w:t>
      </w:r>
      <w:proofErr w:type="spellEnd"/>
      <w:r w:rsidR="008F7D58" w:rsidRPr="00750EC4">
        <w:rPr>
          <w:rFonts w:ascii="Times New Roman" w:eastAsia="Times New Roman" w:hAnsi="Times New Roman" w:cs="Times New Roman"/>
          <w:color w:val="333333"/>
          <w:sz w:val="24"/>
          <w:szCs w:val="24"/>
        </w:rPr>
        <w:t xml:space="preserve"> identifier, v</w:t>
      </w:r>
      <w:r w:rsidR="00217356" w:rsidRPr="00750EC4">
        <w:rPr>
          <w:rFonts w:ascii="Times New Roman" w:eastAsia="Times New Roman" w:hAnsi="Times New Roman" w:cs="Times New Roman"/>
          <w:color w:val="333333"/>
          <w:sz w:val="24"/>
          <w:szCs w:val="24"/>
        </w:rPr>
        <w:t>ariant</w:t>
      </w:r>
      <w:r w:rsidR="008F7D58" w:rsidRPr="00750EC4">
        <w:rPr>
          <w:rFonts w:ascii="Times New Roman" w:eastAsia="Times New Roman" w:hAnsi="Times New Roman" w:cs="Times New Roman"/>
          <w:color w:val="333333"/>
          <w:sz w:val="24"/>
          <w:szCs w:val="24"/>
        </w:rPr>
        <w:t>’s name, taxonomy, a c</w:t>
      </w:r>
      <w:r w:rsidR="00217356" w:rsidRPr="00750EC4">
        <w:rPr>
          <w:rFonts w:ascii="Times New Roman" w:eastAsia="Times New Roman" w:hAnsi="Times New Roman" w:cs="Times New Roman"/>
          <w:color w:val="333333"/>
          <w:sz w:val="24"/>
          <w:szCs w:val="24"/>
        </w:rPr>
        <w:t xml:space="preserve">urrent </w:t>
      </w:r>
      <w:proofErr w:type="spellStart"/>
      <w:r w:rsidR="00217356" w:rsidRPr="00750EC4">
        <w:rPr>
          <w:rFonts w:ascii="Times New Roman" w:eastAsia="Times New Roman" w:hAnsi="Times New Roman" w:cs="Times New Roman"/>
          <w:color w:val="333333"/>
          <w:sz w:val="24"/>
          <w:szCs w:val="24"/>
        </w:rPr>
        <w:t>Gen</w:t>
      </w:r>
      <w:ins w:id="463" w:author="Eli D" w:date="2015-08-25T00:10:00Z">
        <w:r w:rsidR="00D61793">
          <w:rPr>
            <w:rFonts w:ascii="Times New Roman" w:eastAsia="Times New Roman" w:hAnsi="Times New Roman" w:cs="Times New Roman"/>
            <w:color w:val="333333"/>
            <w:sz w:val="24"/>
            <w:szCs w:val="24"/>
          </w:rPr>
          <w:t>B</w:t>
        </w:r>
      </w:ins>
      <w:del w:id="464" w:author="Eli D" w:date="2015-08-25T00:10:00Z">
        <w:r w:rsidR="00217356" w:rsidRPr="00750EC4" w:rsidDel="00D61793">
          <w:rPr>
            <w:rFonts w:ascii="Times New Roman" w:eastAsia="Times New Roman" w:hAnsi="Times New Roman" w:cs="Times New Roman"/>
            <w:color w:val="333333"/>
            <w:sz w:val="24"/>
            <w:szCs w:val="24"/>
          </w:rPr>
          <w:delText>G</w:delText>
        </w:r>
      </w:del>
      <w:r w:rsidR="008F7D58" w:rsidRPr="00750EC4">
        <w:rPr>
          <w:rFonts w:ascii="Times New Roman" w:eastAsia="Times New Roman" w:hAnsi="Times New Roman" w:cs="Times New Roman"/>
          <w:color w:val="333333"/>
          <w:sz w:val="24"/>
          <w:szCs w:val="24"/>
        </w:rPr>
        <w:t>ank</w:t>
      </w:r>
      <w:proofErr w:type="spellEnd"/>
      <w:r w:rsidR="008F7D58" w:rsidRPr="00750EC4">
        <w:rPr>
          <w:rFonts w:ascii="Times New Roman" w:eastAsia="Times New Roman" w:hAnsi="Times New Roman" w:cs="Times New Roman"/>
          <w:color w:val="333333"/>
          <w:sz w:val="24"/>
          <w:szCs w:val="24"/>
        </w:rPr>
        <w:t xml:space="preserve"> </w:t>
      </w:r>
      <w:del w:id="465" w:author="Eli D" w:date="2015-08-25T00:10:00Z">
        <w:r w:rsidR="008F7D58" w:rsidRPr="00750EC4" w:rsidDel="00D61793">
          <w:rPr>
            <w:rFonts w:ascii="Times New Roman" w:eastAsia="Times New Roman" w:hAnsi="Times New Roman" w:cs="Times New Roman"/>
            <w:color w:val="333333"/>
            <w:sz w:val="24"/>
            <w:szCs w:val="24"/>
          </w:rPr>
          <w:delText>descirption</w:delText>
        </w:r>
      </w:del>
      <w:ins w:id="466" w:author="Eli D" w:date="2015-08-25T00:10:00Z">
        <w:r w:rsidR="00D61793" w:rsidRPr="00750EC4">
          <w:rPr>
            <w:rFonts w:ascii="Times New Roman" w:eastAsia="Times New Roman" w:hAnsi="Times New Roman" w:cs="Times New Roman"/>
            <w:color w:val="333333"/>
            <w:sz w:val="24"/>
            <w:szCs w:val="24"/>
          </w:rPr>
          <w:t>description</w:t>
        </w:r>
      </w:ins>
      <w:r w:rsidR="008F7D58" w:rsidRPr="00750EC4">
        <w:rPr>
          <w:rFonts w:ascii="Times New Roman" w:eastAsia="Times New Roman" w:hAnsi="Times New Roman" w:cs="Times New Roman"/>
          <w:color w:val="333333"/>
          <w:sz w:val="24"/>
          <w:szCs w:val="24"/>
        </w:rPr>
        <w:t xml:space="preserve">, </w:t>
      </w:r>
      <w:proofErr w:type="spellStart"/>
      <w:r w:rsidR="008F7D58" w:rsidRPr="00750EC4">
        <w:rPr>
          <w:rFonts w:ascii="Times New Roman" w:eastAsia="Times New Roman" w:hAnsi="Times New Roman" w:cs="Times New Roman"/>
          <w:color w:val="333333"/>
          <w:sz w:val="24"/>
          <w:szCs w:val="24"/>
        </w:rPr>
        <w:t>HMM</w:t>
      </w:r>
      <w:r w:rsidR="00706B12" w:rsidRPr="00750EC4">
        <w:rPr>
          <w:rFonts w:ascii="Times New Roman" w:eastAsia="Times New Roman" w:hAnsi="Times New Roman" w:cs="Times New Roman"/>
          <w:color w:val="333333"/>
          <w:sz w:val="24"/>
          <w:szCs w:val="24"/>
        </w:rPr>
        <w:t>er</w:t>
      </w:r>
      <w:proofErr w:type="spellEnd"/>
      <w:r w:rsidR="008F7D58" w:rsidRPr="00750EC4">
        <w:rPr>
          <w:rFonts w:ascii="Times New Roman" w:eastAsia="Times New Roman" w:hAnsi="Times New Roman" w:cs="Times New Roman"/>
          <w:color w:val="333333"/>
          <w:sz w:val="24"/>
          <w:szCs w:val="24"/>
        </w:rPr>
        <w:t xml:space="preserve"> </w:t>
      </w:r>
      <w:proofErr w:type="spellStart"/>
      <w:r w:rsidR="008F7D58" w:rsidRPr="00750EC4">
        <w:rPr>
          <w:rFonts w:ascii="Times New Roman" w:eastAsia="Times New Roman" w:hAnsi="Times New Roman" w:cs="Times New Roman"/>
          <w:color w:val="333333"/>
          <w:sz w:val="24"/>
          <w:szCs w:val="24"/>
        </w:rPr>
        <w:t>Bitscore</w:t>
      </w:r>
      <w:proofErr w:type="spellEnd"/>
      <w:r w:rsidR="008F7D58" w:rsidRPr="00750EC4">
        <w:rPr>
          <w:rFonts w:ascii="Times New Roman" w:eastAsia="Times New Roman" w:hAnsi="Times New Roman" w:cs="Times New Roman"/>
          <w:color w:val="333333"/>
          <w:sz w:val="24"/>
          <w:szCs w:val="24"/>
        </w:rPr>
        <w:t xml:space="preserve"> and E-</w:t>
      </w:r>
      <w:r w:rsidR="00217356" w:rsidRPr="00750EC4">
        <w:rPr>
          <w:rFonts w:ascii="Times New Roman" w:eastAsia="Times New Roman" w:hAnsi="Times New Roman" w:cs="Times New Roman"/>
          <w:color w:val="333333"/>
          <w:sz w:val="24"/>
          <w:szCs w:val="24"/>
        </w:rPr>
        <w:t xml:space="preserve">value </w:t>
      </w:r>
      <w:r w:rsidR="008F7D58" w:rsidRPr="00750EC4">
        <w:rPr>
          <w:rFonts w:ascii="Times New Roman" w:eastAsia="Times New Roman" w:hAnsi="Times New Roman" w:cs="Times New Roman"/>
          <w:color w:val="333333"/>
          <w:sz w:val="24"/>
          <w:szCs w:val="24"/>
        </w:rPr>
        <w:t xml:space="preserve">are provided. </w:t>
      </w:r>
      <w:r w:rsidR="00217356" w:rsidRPr="00750EC4">
        <w:rPr>
          <w:rFonts w:ascii="Times New Roman" w:eastAsia="Times New Roman" w:hAnsi="Times New Roman" w:cs="Times New Roman"/>
          <w:color w:val="333333"/>
          <w:sz w:val="24"/>
          <w:szCs w:val="24"/>
        </w:rPr>
        <w:t xml:space="preserve">If one or more sequences are selected, there are options to view </w:t>
      </w:r>
      <w:r w:rsidR="008F7D58" w:rsidRPr="00750EC4">
        <w:rPr>
          <w:rFonts w:ascii="Times New Roman" w:eastAsia="Times New Roman" w:hAnsi="Times New Roman" w:cs="Times New Roman"/>
          <w:color w:val="333333"/>
          <w:sz w:val="24"/>
          <w:szCs w:val="24"/>
        </w:rPr>
        <w:t xml:space="preserve">a multiple sequence alignment or </w:t>
      </w:r>
      <w:r w:rsidR="00217356" w:rsidRPr="00750EC4">
        <w:rPr>
          <w:rFonts w:ascii="Times New Roman" w:eastAsia="Times New Roman" w:hAnsi="Times New Roman" w:cs="Times New Roman"/>
          <w:color w:val="333333"/>
          <w:sz w:val="24"/>
          <w:szCs w:val="24"/>
        </w:rPr>
        <w:t xml:space="preserve">add </w:t>
      </w:r>
      <w:r w:rsidR="008F7D58" w:rsidRPr="00750EC4">
        <w:rPr>
          <w:rFonts w:ascii="Times New Roman" w:eastAsia="Times New Roman" w:hAnsi="Times New Roman" w:cs="Times New Roman"/>
          <w:color w:val="333333"/>
          <w:sz w:val="24"/>
          <w:szCs w:val="24"/>
        </w:rPr>
        <w:t xml:space="preserve">them </w:t>
      </w:r>
      <w:r w:rsidR="00217356" w:rsidRPr="00750EC4">
        <w:rPr>
          <w:rFonts w:ascii="Times New Roman" w:eastAsia="Times New Roman" w:hAnsi="Times New Roman" w:cs="Times New Roman"/>
          <w:color w:val="333333"/>
          <w:sz w:val="24"/>
          <w:szCs w:val="24"/>
        </w:rPr>
        <w:t>to a basket</w:t>
      </w:r>
      <w:r w:rsidR="00B70BF4" w:rsidRPr="00750EC4">
        <w:rPr>
          <w:rFonts w:ascii="Times New Roman" w:eastAsia="Times New Roman" w:hAnsi="Times New Roman" w:cs="Times New Roman"/>
          <w:color w:val="333333"/>
          <w:sz w:val="24"/>
          <w:szCs w:val="24"/>
        </w:rPr>
        <w:t>.</w:t>
      </w:r>
      <w:r w:rsidR="00217356" w:rsidRPr="00750EC4">
        <w:rPr>
          <w:rFonts w:ascii="Times New Roman" w:eastAsia="Times New Roman" w:hAnsi="Times New Roman" w:cs="Times New Roman"/>
          <w:color w:val="333333"/>
          <w:sz w:val="24"/>
          <w:szCs w:val="24"/>
        </w:rPr>
        <w:t xml:space="preserve"> For more advanced users, there </w:t>
      </w:r>
      <w:del w:id="467" w:author="Eli D" w:date="2015-08-24T23:43:00Z">
        <w:r w:rsidR="00217356" w:rsidRPr="00750EC4" w:rsidDel="00542F98">
          <w:rPr>
            <w:rFonts w:ascii="Times New Roman" w:eastAsia="Times New Roman" w:hAnsi="Times New Roman" w:cs="Times New Roman"/>
            <w:color w:val="333333"/>
            <w:sz w:val="24"/>
            <w:szCs w:val="24"/>
          </w:rPr>
          <w:delText xml:space="preserve">is </w:delText>
        </w:r>
        <w:r w:rsidR="008F7D58" w:rsidRPr="00750EC4" w:rsidDel="00542F98">
          <w:rPr>
            <w:rFonts w:ascii="Times New Roman" w:eastAsia="Times New Roman" w:hAnsi="Times New Roman" w:cs="Times New Roman"/>
            <w:color w:val="333333"/>
            <w:sz w:val="24"/>
            <w:szCs w:val="24"/>
          </w:rPr>
          <w:delText>an</w:delText>
        </w:r>
      </w:del>
      <w:del w:id="468" w:author="Eli D" w:date="2015-08-25T00:10:00Z">
        <w:r w:rsidR="008F7D58" w:rsidRPr="00750EC4" w:rsidDel="00D61793">
          <w:rPr>
            <w:rFonts w:ascii="Times New Roman" w:eastAsia="Times New Roman" w:hAnsi="Times New Roman" w:cs="Times New Roman"/>
            <w:color w:val="333333"/>
            <w:sz w:val="24"/>
            <w:szCs w:val="24"/>
          </w:rPr>
          <w:delText xml:space="preserve"> </w:delText>
        </w:r>
        <w:r w:rsidR="00217356" w:rsidRPr="00750EC4" w:rsidDel="00D61793">
          <w:rPr>
            <w:rFonts w:ascii="Times New Roman" w:eastAsia="Times New Roman" w:hAnsi="Times New Roman" w:cs="Times New Roman"/>
            <w:color w:val="333333"/>
            <w:sz w:val="24"/>
            <w:szCs w:val="24"/>
          </w:rPr>
          <w:delText xml:space="preserve">option to </w:delText>
        </w:r>
      </w:del>
      <w:ins w:id="469" w:author="Eli D" w:date="2015-08-25T00:10:00Z">
        <w:r w:rsidR="00D61793">
          <w:rPr>
            <w:rFonts w:ascii="Times New Roman" w:eastAsia="Times New Roman" w:hAnsi="Times New Roman" w:cs="Times New Roman"/>
            <w:color w:val="333333"/>
            <w:sz w:val="24"/>
            <w:szCs w:val="24"/>
          </w:rPr>
          <w:t>is an option</w:t>
        </w:r>
      </w:ins>
      <w:ins w:id="470" w:author="Eli D" w:date="2015-08-25T00:07:00Z">
        <w:r w:rsidR="00D61793">
          <w:rPr>
            <w:rFonts w:ascii="Times New Roman" w:eastAsia="Times New Roman" w:hAnsi="Times New Roman" w:cs="Times New Roman"/>
            <w:color w:val="333333"/>
            <w:sz w:val="24"/>
            <w:szCs w:val="24"/>
          </w:rPr>
          <w:t xml:space="preserve"> </w:t>
        </w:r>
      </w:ins>
      <w:r w:rsidR="00217356" w:rsidRPr="00750EC4">
        <w:rPr>
          <w:rFonts w:ascii="Times New Roman" w:eastAsia="Times New Roman" w:hAnsi="Times New Roman" w:cs="Times New Roman"/>
          <w:color w:val="333333"/>
          <w:sz w:val="24"/>
          <w:szCs w:val="24"/>
        </w:rPr>
        <w:t xml:space="preserve">view the scores for </w:t>
      </w:r>
      <w:r w:rsidR="008F7D58" w:rsidRPr="00750EC4">
        <w:rPr>
          <w:rFonts w:ascii="Times New Roman" w:eastAsia="Times New Roman" w:hAnsi="Times New Roman" w:cs="Times New Roman"/>
          <w:color w:val="333333"/>
          <w:sz w:val="24"/>
          <w:szCs w:val="24"/>
        </w:rPr>
        <w:t xml:space="preserve">selected </w:t>
      </w:r>
      <w:r w:rsidR="00217356" w:rsidRPr="00750EC4">
        <w:rPr>
          <w:rFonts w:ascii="Times New Roman" w:eastAsia="Times New Roman" w:hAnsi="Times New Roman" w:cs="Times New Roman"/>
          <w:color w:val="333333"/>
          <w:sz w:val="24"/>
          <w:szCs w:val="24"/>
        </w:rPr>
        <w:t xml:space="preserve">sequences against </w:t>
      </w:r>
      <w:r w:rsidR="008F7D58" w:rsidRPr="00750EC4">
        <w:rPr>
          <w:rFonts w:ascii="Times New Roman" w:eastAsia="Times New Roman" w:hAnsi="Times New Roman" w:cs="Times New Roman"/>
          <w:color w:val="333333"/>
          <w:sz w:val="24"/>
          <w:szCs w:val="24"/>
        </w:rPr>
        <w:t xml:space="preserve">all </w:t>
      </w:r>
      <w:r w:rsidR="00217356" w:rsidRPr="00750EC4">
        <w:rPr>
          <w:rFonts w:ascii="Times New Roman" w:eastAsia="Times New Roman" w:hAnsi="Times New Roman" w:cs="Times New Roman"/>
          <w:color w:val="333333"/>
          <w:sz w:val="24"/>
          <w:szCs w:val="24"/>
        </w:rPr>
        <w:t xml:space="preserve">HMM </w:t>
      </w:r>
      <w:r w:rsidR="008F7D58" w:rsidRPr="00750EC4">
        <w:rPr>
          <w:rFonts w:ascii="Times New Roman" w:eastAsia="Times New Roman" w:hAnsi="Times New Roman" w:cs="Times New Roman"/>
          <w:color w:val="333333"/>
          <w:sz w:val="24"/>
          <w:szCs w:val="24"/>
        </w:rPr>
        <w:t xml:space="preserve">models (“Advanced”-“Score against all HMMs”). This option might be useful for examining if a sequence </w:t>
      </w:r>
      <w:r w:rsidR="00225A9D" w:rsidRPr="00750EC4">
        <w:rPr>
          <w:rFonts w:ascii="Times New Roman" w:eastAsia="Times New Roman" w:hAnsi="Times New Roman" w:cs="Times New Roman"/>
          <w:color w:val="333333"/>
          <w:sz w:val="24"/>
          <w:szCs w:val="24"/>
        </w:rPr>
        <w:t xml:space="preserve">is similar to several models or if there was a classification error. </w:t>
      </w:r>
      <w:r w:rsidR="00706B12" w:rsidRPr="00750EC4">
        <w:rPr>
          <w:rFonts w:ascii="Times New Roman" w:eastAsia="Times New Roman" w:hAnsi="Times New Roman" w:cs="Times New Roman"/>
          <w:color w:val="333333"/>
          <w:sz w:val="24"/>
          <w:szCs w:val="24"/>
        </w:rPr>
        <w:t>This can be illustrated using</w:t>
      </w:r>
      <w:r w:rsidR="00B70BF4" w:rsidRPr="00750EC4">
        <w:rPr>
          <w:rFonts w:ascii="Times New Roman" w:eastAsia="Times New Roman" w:hAnsi="Times New Roman" w:cs="Times New Roman"/>
          <w:color w:val="333333"/>
          <w:sz w:val="24"/>
          <w:szCs w:val="24"/>
        </w:rPr>
        <w:t xml:space="preserve"> sequence</w:t>
      </w:r>
      <w:r w:rsidR="00706B12" w:rsidRPr="00750EC4">
        <w:rPr>
          <w:rFonts w:ascii="Times New Roman" w:eastAsia="Times New Roman" w:hAnsi="Times New Roman" w:cs="Times New Roman"/>
          <w:color w:val="333333"/>
          <w:sz w:val="24"/>
          <w:szCs w:val="24"/>
        </w:rPr>
        <w:t xml:space="preserve"> GI 121989 from Drosophila melanogaster as an example. It is classified as H2A.Z, but contains the motif, which is common in H2A.X, and therefore exhibits the features of </w:t>
      </w:r>
      <w:r w:rsidR="00706B12" w:rsidRPr="00831F6E">
        <w:rPr>
          <w:rFonts w:ascii="Times New Roman" w:eastAsia="Times New Roman" w:hAnsi="Times New Roman" w:cs="Times New Roman"/>
          <w:color w:val="333333"/>
          <w:sz w:val="24"/>
          <w:szCs w:val="24"/>
        </w:rPr>
        <w:t>both variants.</w:t>
      </w:r>
      <w:r w:rsidR="00B70BF4" w:rsidRPr="00831F6E">
        <w:rPr>
          <w:rFonts w:ascii="Times New Roman" w:eastAsia="Times New Roman" w:hAnsi="Times New Roman" w:cs="Times New Roman"/>
          <w:color w:val="333333"/>
          <w:sz w:val="24"/>
          <w:szCs w:val="24"/>
        </w:rPr>
        <w:t xml:space="preserve"> Further dat</w:t>
      </w:r>
      <w:r w:rsidR="00B70BF4" w:rsidRPr="001D02E7">
        <w:rPr>
          <w:rFonts w:ascii="Times New Roman" w:eastAsia="Times New Roman" w:hAnsi="Times New Roman" w:cs="Times New Roman"/>
          <w:color w:val="333333"/>
          <w:sz w:val="24"/>
          <w:szCs w:val="24"/>
        </w:rPr>
        <w:t>a would be</w:t>
      </w:r>
      <w:r w:rsidR="00706B12" w:rsidRPr="001D02E7">
        <w:rPr>
          <w:rFonts w:ascii="Times New Roman" w:eastAsia="Times New Roman" w:hAnsi="Times New Roman" w:cs="Times New Roman"/>
          <w:color w:val="333333"/>
          <w:sz w:val="24"/>
          <w:szCs w:val="24"/>
        </w:rPr>
        <w:t xml:space="preserve"> needed to correctly classify this sequence.</w:t>
      </w:r>
      <w:ins w:id="471" w:author="Eli D" w:date="2015-08-25T00:10:00Z">
        <w:r w:rsidR="00D61793" w:rsidRPr="001D02E7">
          <w:rPr>
            <w:rFonts w:ascii="Times New Roman" w:eastAsia="Times New Roman" w:hAnsi="Times New Roman" w:cs="Times New Roman"/>
            <w:color w:val="333333"/>
            <w:sz w:val="24"/>
            <w:szCs w:val="24"/>
          </w:rPr>
          <w:t xml:space="preserve"> It is also possible to filter the sequences by taxonomy, </w:t>
        </w:r>
        <w:proofErr w:type="spellStart"/>
        <w:r w:rsidR="00D61793" w:rsidRPr="001D02E7">
          <w:rPr>
            <w:rFonts w:ascii="Times New Roman" w:eastAsia="Times New Roman" w:hAnsi="Times New Roman" w:cs="Times New Roman"/>
            <w:color w:val="333333"/>
            <w:sz w:val="24"/>
            <w:szCs w:val="24"/>
          </w:rPr>
          <w:t>GenBank</w:t>
        </w:r>
        <w:proofErr w:type="spellEnd"/>
        <w:r w:rsidR="00D61793" w:rsidRPr="001D02E7">
          <w:rPr>
            <w:rFonts w:ascii="Times New Roman" w:eastAsia="Times New Roman" w:hAnsi="Times New Roman" w:cs="Times New Roman"/>
            <w:color w:val="333333"/>
            <w:sz w:val="24"/>
            <w:szCs w:val="24"/>
          </w:rPr>
          <w:t xml:space="preserve"> headers, sequence motifs, GI number</w:t>
        </w:r>
        <w:r w:rsidR="00D61793" w:rsidRPr="00831F6E">
          <w:rPr>
            <w:rFonts w:ascii="Times New Roman" w:eastAsia="Times New Roman" w:hAnsi="Times New Roman" w:cs="Times New Roman"/>
            <w:color w:val="333333"/>
            <w:sz w:val="24"/>
            <w:szCs w:val="24"/>
            <w:shd w:val="clear" w:color="auto" w:fill="FFFFFF"/>
            <w:rPrChange w:id="472" w:author="Eli D" w:date="2015-08-25T00:14:00Z">
              <w:rPr>
                <w:rFonts w:ascii="Consolas" w:eastAsia="Times New Roman" w:hAnsi="Consolas" w:cs="Times New Roman"/>
                <w:color w:val="333333"/>
                <w:sz w:val="18"/>
                <w:szCs w:val="18"/>
                <w:shd w:val="clear" w:color="auto" w:fill="FFFFFF"/>
              </w:rPr>
            </w:rPrChange>
          </w:rPr>
          <w:t xml:space="preserve">, and sequences found in </w:t>
        </w:r>
        <w:proofErr w:type="spellStart"/>
        <w:r w:rsidR="00D61793" w:rsidRPr="00831F6E">
          <w:rPr>
            <w:rFonts w:ascii="Times New Roman" w:eastAsia="Times New Roman" w:hAnsi="Times New Roman" w:cs="Times New Roman"/>
            <w:color w:val="333333"/>
            <w:sz w:val="24"/>
            <w:szCs w:val="24"/>
            <w:shd w:val="clear" w:color="auto" w:fill="FFFFFF"/>
            <w:rPrChange w:id="473" w:author="Eli D" w:date="2015-08-25T00:14:00Z">
              <w:rPr>
                <w:rFonts w:ascii="Consolas" w:eastAsia="Times New Roman" w:hAnsi="Consolas" w:cs="Times New Roman"/>
                <w:color w:val="333333"/>
                <w:sz w:val="18"/>
                <w:szCs w:val="18"/>
                <w:shd w:val="clear" w:color="auto" w:fill="FFFFFF"/>
              </w:rPr>
            </w:rPrChange>
          </w:rPr>
          <w:t>RefSeq</w:t>
        </w:r>
      </w:ins>
      <w:proofErr w:type="spellEnd"/>
      <w:ins w:id="474" w:author="Eli D" w:date="2015-08-25T00:11:00Z">
        <w:r w:rsidR="00D61793" w:rsidRPr="00831F6E">
          <w:rPr>
            <w:rFonts w:ascii="Times New Roman" w:eastAsia="Times New Roman" w:hAnsi="Times New Roman" w:cs="Times New Roman"/>
            <w:color w:val="333333"/>
            <w:sz w:val="24"/>
            <w:szCs w:val="24"/>
            <w:shd w:val="clear" w:color="auto" w:fill="FFFFFF"/>
            <w:rPrChange w:id="475" w:author="Eli D" w:date="2015-08-25T00:14:00Z">
              <w:rPr>
                <w:rFonts w:ascii="Consolas" w:eastAsia="Times New Roman" w:hAnsi="Consolas" w:cs="Times New Roman"/>
                <w:color w:val="333333"/>
                <w:sz w:val="18"/>
                <w:szCs w:val="18"/>
                <w:shd w:val="clear" w:color="auto" w:fill="FFFFFF"/>
              </w:rPr>
            </w:rPrChange>
          </w:rPr>
          <w:t>.</w:t>
        </w:r>
      </w:ins>
    </w:p>
    <w:p w14:paraId="2C5CD7D2" w14:textId="5E8721D3" w:rsidR="00D61793" w:rsidRPr="00D61793" w:rsidRDefault="008860FF">
      <w:pPr>
        <w:spacing w:line="360" w:lineRule="auto"/>
        <w:ind w:firstLine="720"/>
        <w:rPr>
          <w:ins w:id="476" w:author="Eli D" w:date="2015-08-25T00:09:00Z"/>
          <w:rFonts w:ascii="Times" w:eastAsia="Times New Roman" w:hAnsi="Times" w:cs="Times New Roman"/>
          <w:sz w:val="20"/>
          <w:szCs w:val="20"/>
        </w:rPr>
        <w:pPrChange w:id="477" w:author="Eli D" w:date="2015-08-25T00:21:00Z">
          <w:pPr/>
        </w:pPrChange>
      </w:pPr>
      <w:r w:rsidRPr="00750EC4">
        <w:rPr>
          <w:rFonts w:ascii="Times New Roman" w:eastAsia="Times New Roman" w:hAnsi="Times New Roman" w:cs="Times New Roman"/>
          <w:color w:val="333333"/>
          <w:sz w:val="24"/>
          <w:szCs w:val="24"/>
        </w:rPr>
        <w:t>The last tab “Inferred Taxonomy Distributio</w:t>
      </w:r>
      <w:r w:rsidR="00225A9D" w:rsidRPr="00750EC4">
        <w:rPr>
          <w:rFonts w:ascii="Times New Roman" w:eastAsia="Times New Roman" w:hAnsi="Times New Roman" w:cs="Times New Roman"/>
          <w:color w:val="333333"/>
          <w:sz w:val="24"/>
          <w:szCs w:val="24"/>
        </w:rPr>
        <w:t>n</w:t>
      </w:r>
      <w:r w:rsidRPr="00750EC4">
        <w:rPr>
          <w:rFonts w:ascii="Times New Roman" w:eastAsia="Times New Roman" w:hAnsi="Times New Roman" w:cs="Times New Roman"/>
          <w:color w:val="333333"/>
          <w:sz w:val="24"/>
          <w:szCs w:val="24"/>
        </w:rPr>
        <w:t>”</w:t>
      </w:r>
      <w:r w:rsidR="00B70BF4" w:rsidRPr="00750EC4">
        <w:rPr>
          <w:rFonts w:ascii="Times New Roman" w:eastAsia="Times New Roman" w:hAnsi="Times New Roman" w:cs="Times New Roman"/>
          <w:color w:val="333333"/>
          <w:sz w:val="24"/>
          <w:szCs w:val="24"/>
        </w:rPr>
        <w:t xml:space="preserve"> allows browsing</w:t>
      </w:r>
      <w:r w:rsidR="00225A9D" w:rsidRPr="00750EC4">
        <w:rPr>
          <w:rFonts w:ascii="Times New Roman" w:eastAsia="Times New Roman" w:hAnsi="Times New Roman" w:cs="Times New Roman"/>
          <w:color w:val="333333"/>
          <w:sz w:val="24"/>
          <w:szCs w:val="24"/>
        </w:rPr>
        <w:t xml:space="preserve"> the taxonomy of automatically extracted sequences and view the corresponding classification of </w:t>
      </w:r>
      <w:r w:rsidR="00B70BF4" w:rsidRPr="00750EC4">
        <w:rPr>
          <w:rFonts w:ascii="Times New Roman" w:eastAsia="Times New Roman" w:hAnsi="Times New Roman" w:cs="Times New Roman"/>
          <w:color w:val="333333"/>
          <w:sz w:val="24"/>
          <w:szCs w:val="24"/>
        </w:rPr>
        <w:t xml:space="preserve">a </w:t>
      </w:r>
      <w:r w:rsidR="00225A9D" w:rsidRPr="00750EC4">
        <w:rPr>
          <w:rFonts w:ascii="Times New Roman" w:eastAsia="Times New Roman" w:hAnsi="Times New Roman" w:cs="Times New Roman"/>
          <w:color w:val="333333"/>
          <w:sz w:val="24"/>
          <w:szCs w:val="24"/>
        </w:rPr>
        <w:t xml:space="preserve">sequence within the selected taxa with respect to all </w:t>
      </w:r>
      <w:r w:rsidR="00225A9D" w:rsidRPr="00831F6E">
        <w:rPr>
          <w:rFonts w:ascii="Times New Roman" w:eastAsia="Times New Roman" w:hAnsi="Times New Roman" w:cs="Times New Roman"/>
          <w:color w:val="333333"/>
          <w:sz w:val="24"/>
          <w:szCs w:val="24"/>
        </w:rPr>
        <w:t>database models.</w:t>
      </w:r>
      <w:ins w:id="478" w:author="Eli D" w:date="2015-08-25T00:07:00Z">
        <w:r w:rsidR="00D61793" w:rsidRPr="001D02E7">
          <w:rPr>
            <w:rFonts w:ascii="Times New Roman" w:eastAsia="Times New Roman" w:hAnsi="Times New Roman" w:cs="Times New Roman"/>
            <w:color w:val="333333"/>
            <w:sz w:val="24"/>
            <w:szCs w:val="24"/>
          </w:rPr>
          <w:t xml:space="preserve"> </w:t>
        </w:r>
      </w:ins>
      <w:ins w:id="479" w:author="Eli D" w:date="2015-08-25T00:09:00Z">
        <w:r w:rsidR="00D61793" w:rsidRPr="00831F6E">
          <w:rPr>
            <w:rFonts w:ascii="Times New Roman" w:eastAsia="Times New Roman" w:hAnsi="Times New Roman" w:cs="Times New Roman"/>
            <w:color w:val="183691"/>
            <w:sz w:val="24"/>
            <w:szCs w:val="24"/>
            <w:shd w:val="clear" w:color="auto" w:fill="FFFFFF"/>
            <w:rPrChange w:id="480" w:author="Eli D" w:date="2015-08-25T00:14:00Z">
              <w:rPr>
                <w:rFonts w:ascii="Consolas" w:eastAsia="Times New Roman" w:hAnsi="Consolas" w:cs="Times New Roman"/>
                <w:color w:val="183691"/>
                <w:sz w:val="18"/>
                <w:szCs w:val="18"/>
                <w:shd w:val="clear" w:color="auto" w:fill="FFFFFF"/>
              </w:rPr>
            </w:rPrChange>
          </w:rPr>
          <w:t xml:space="preserve">The score represents the average HMM score of sequences from a given taxa. Scores are </w:t>
        </w:r>
      </w:ins>
      <w:ins w:id="481" w:author="Eli D" w:date="2015-08-25T00:11:00Z">
        <w:r w:rsidR="00831F6E" w:rsidRPr="00831F6E">
          <w:rPr>
            <w:rFonts w:ascii="Times New Roman" w:eastAsia="Times New Roman" w:hAnsi="Times New Roman" w:cs="Times New Roman"/>
            <w:color w:val="183691"/>
            <w:sz w:val="24"/>
            <w:szCs w:val="24"/>
            <w:shd w:val="clear" w:color="auto" w:fill="FFFFFF"/>
            <w:rPrChange w:id="482" w:author="Eli D" w:date="2015-08-25T00:14:00Z">
              <w:rPr>
                <w:rFonts w:ascii="Consolas" w:eastAsia="Times New Roman" w:hAnsi="Consolas" w:cs="Times New Roman"/>
                <w:color w:val="183691"/>
                <w:sz w:val="18"/>
                <w:szCs w:val="18"/>
                <w:shd w:val="clear" w:color="auto" w:fill="FFFFFF"/>
              </w:rPr>
            </w:rPrChange>
          </w:rPr>
          <w:t>calculated</w:t>
        </w:r>
      </w:ins>
      <w:ins w:id="483" w:author="Eli D" w:date="2015-08-25T00:09:00Z">
        <w:r w:rsidR="00D61793" w:rsidRPr="00831F6E">
          <w:rPr>
            <w:rFonts w:ascii="Times New Roman" w:eastAsia="Times New Roman" w:hAnsi="Times New Roman" w:cs="Times New Roman"/>
            <w:color w:val="183691"/>
            <w:sz w:val="24"/>
            <w:szCs w:val="24"/>
            <w:shd w:val="clear" w:color="auto" w:fill="FFFFFF"/>
            <w:rPrChange w:id="484" w:author="Eli D" w:date="2015-08-25T00:14:00Z">
              <w:rPr>
                <w:rFonts w:ascii="Consolas" w:eastAsia="Times New Roman" w:hAnsi="Consolas" w:cs="Times New Roman"/>
                <w:color w:val="183691"/>
                <w:sz w:val="18"/>
                <w:szCs w:val="18"/>
                <w:shd w:val="clear" w:color="auto" w:fill="FFFFFF"/>
              </w:rPr>
            </w:rPrChange>
          </w:rPr>
          <w:t xml:space="preserve"> for rank 'order,' the leaves of this tree, and it's parents scores/colors are </w:t>
        </w:r>
      </w:ins>
      <w:ins w:id="485" w:author="Eli D" w:date="2015-08-25T00:11:00Z">
        <w:r w:rsidR="00831F6E" w:rsidRPr="00831F6E">
          <w:rPr>
            <w:rFonts w:ascii="Times New Roman" w:eastAsia="Times New Roman" w:hAnsi="Times New Roman" w:cs="Times New Roman"/>
            <w:color w:val="183691"/>
            <w:sz w:val="24"/>
            <w:szCs w:val="24"/>
            <w:shd w:val="clear" w:color="auto" w:fill="FFFFFF"/>
            <w:rPrChange w:id="486" w:author="Eli D" w:date="2015-08-25T00:14:00Z">
              <w:rPr>
                <w:rFonts w:ascii="Consolas" w:eastAsia="Times New Roman" w:hAnsi="Consolas" w:cs="Times New Roman"/>
                <w:color w:val="183691"/>
                <w:sz w:val="18"/>
                <w:szCs w:val="18"/>
                <w:shd w:val="clear" w:color="auto" w:fill="FFFFFF"/>
              </w:rPr>
            </w:rPrChange>
          </w:rPr>
          <w:t>extrapolated</w:t>
        </w:r>
      </w:ins>
      <w:ins w:id="487" w:author="Eli D" w:date="2015-08-25T00:09:00Z">
        <w:r w:rsidR="00D61793" w:rsidRPr="00831F6E">
          <w:rPr>
            <w:rFonts w:ascii="Times New Roman" w:eastAsia="Times New Roman" w:hAnsi="Times New Roman" w:cs="Times New Roman"/>
            <w:color w:val="183691"/>
            <w:sz w:val="24"/>
            <w:szCs w:val="24"/>
            <w:shd w:val="clear" w:color="auto" w:fill="FFFFFF"/>
            <w:rPrChange w:id="488" w:author="Eli D" w:date="2015-08-25T00:14:00Z">
              <w:rPr>
                <w:rFonts w:ascii="Consolas" w:eastAsia="Times New Roman" w:hAnsi="Consolas" w:cs="Times New Roman"/>
                <w:color w:val="183691"/>
                <w:sz w:val="18"/>
                <w:szCs w:val="18"/>
                <w:shd w:val="clear" w:color="auto" w:fill="FFFFFF"/>
              </w:rPr>
            </w:rPrChange>
          </w:rPr>
          <w:t xml:space="preserve"> by averaging the colors of its children.</w:t>
        </w:r>
      </w:ins>
    </w:p>
    <w:p w14:paraId="4F18F70B" w14:textId="6742D36C" w:rsidR="00225A9D" w:rsidRPr="00750EC4" w:rsidRDefault="00225A9D" w:rsidP="00706B12">
      <w:pPr>
        <w:spacing w:after="240" w:line="384" w:lineRule="atLeast"/>
        <w:ind w:firstLine="720"/>
        <w:rPr>
          <w:rFonts w:ascii="Times New Roman" w:eastAsia="Times New Roman" w:hAnsi="Times New Roman" w:cs="Times New Roman"/>
          <w:color w:val="333333"/>
          <w:sz w:val="24"/>
          <w:szCs w:val="24"/>
        </w:rPr>
      </w:pPr>
    </w:p>
    <w:p w14:paraId="1DF292FC" w14:textId="0BCA36F1" w:rsidR="00217356" w:rsidRPr="00750EC4" w:rsidRDefault="008860FF" w:rsidP="008860FF">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 </w:t>
      </w:r>
    </w:p>
    <w:p w14:paraId="46440C2B" w14:textId="694812BE" w:rsidR="00217356" w:rsidRPr="00750EC4" w:rsidRDefault="00217356" w:rsidP="00217356">
      <w:pPr>
        <w:spacing w:before="240" w:after="240" w:line="240" w:lineRule="auto"/>
        <w:outlineLvl w:val="3"/>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Search</w:t>
      </w:r>
      <w:r w:rsidR="00706B12" w:rsidRPr="00750EC4">
        <w:rPr>
          <w:rFonts w:ascii="Times New Roman" w:eastAsia="Times New Roman" w:hAnsi="Times New Roman" w:cs="Times New Roman"/>
          <w:b/>
          <w:bCs/>
          <w:color w:val="333333"/>
          <w:sz w:val="24"/>
          <w:szCs w:val="24"/>
        </w:rPr>
        <w:t>ing the database</w:t>
      </w:r>
    </w:p>
    <w:p w14:paraId="3B93963A" w14:textId="462DEE18" w:rsidR="00217356" w:rsidRPr="00750EC4" w:rsidRDefault="00706B12" w:rsidP="00706B12">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There are </w:t>
      </w:r>
      <w:r w:rsidR="0099081A" w:rsidRPr="00750EC4">
        <w:rPr>
          <w:rFonts w:ascii="Times New Roman" w:eastAsia="Times New Roman" w:hAnsi="Times New Roman" w:cs="Times New Roman"/>
          <w:color w:val="333333"/>
          <w:sz w:val="24"/>
          <w:szCs w:val="24"/>
        </w:rPr>
        <w:t>two types of search, basic search</w:t>
      </w:r>
      <w:r w:rsidRPr="00750EC4">
        <w:rPr>
          <w:rFonts w:ascii="Times New Roman" w:eastAsia="Times New Roman" w:hAnsi="Times New Roman" w:cs="Times New Roman"/>
          <w:color w:val="333333"/>
          <w:sz w:val="24"/>
          <w:szCs w:val="24"/>
        </w:rPr>
        <w:t xml:space="preserve"> and </w:t>
      </w:r>
      <w:r w:rsidR="0099081A" w:rsidRPr="00750EC4">
        <w:rPr>
          <w:rFonts w:ascii="Times New Roman" w:eastAsia="Times New Roman" w:hAnsi="Times New Roman" w:cs="Times New Roman"/>
          <w:color w:val="333333"/>
          <w:sz w:val="24"/>
          <w:szCs w:val="24"/>
        </w:rPr>
        <w:t>a</w:t>
      </w:r>
      <w:r w:rsidRPr="00750EC4">
        <w:rPr>
          <w:rFonts w:ascii="Times New Roman" w:eastAsia="Times New Roman" w:hAnsi="Times New Roman" w:cs="Times New Roman"/>
          <w:color w:val="333333"/>
          <w:sz w:val="24"/>
          <w:szCs w:val="24"/>
        </w:rPr>
        <w:t>dvanced search</w:t>
      </w:r>
      <w:r w:rsidR="00217356" w:rsidRPr="00750EC4">
        <w:rPr>
          <w:rFonts w:ascii="Times New Roman" w:eastAsia="Times New Roman" w:hAnsi="Times New Roman" w:cs="Times New Roman"/>
          <w:color w:val="333333"/>
          <w:sz w:val="24"/>
          <w:szCs w:val="24"/>
        </w:rPr>
        <w:t xml:space="preserve">. </w:t>
      </w:r>
      <w:r w:rsidR="0099081A" w:rsidRPr="00750EC4">
        <w:rPr>
          <w:rFonts w:ascii="Times New Roman" w:eastAsia="Times New Roman" w:hAnsi="Times New Roman" w:cs="Times New Roman"/>
          <w:color w:val="333333"/>
          <w:sz w:val="24"/>
          <w:szCs w:val="24"/>
        </w:rPr>
        <w:t>The basic f</w:t>
      </w:r>
      <w:r w:rsidR="00217356" w:rsidRPr="00750EC4">
        <w:rPr>
          <w:rFonts w:ascii="Times New Roman" w:eastAsia="Times New Roman" w:hAnsi="Times New Roman" w:cs="Times New Roman"/>
          <w:color w:val="333333"/>
          <w:sz w:val="24"/>
          <w:szCs w:val="24"/>
        </w:rPr>
        <w:t xml:space="preserve">ilter </w:t>
      </w:r>
      <w:r w:rsidR="0099081A" w:rsidRPr="00750EC4">
        <w:rPr>
          <w:rFonts w:ascii="Times New Roman" w:eastAsia="Times New Roman" w:hAnsi="Times New Roman" w:cs="Times New Roman"/>
          <w:color w:val="333333"/>
          <w:sz w:val="24"/>
          <w:szCs w:val="24"/>
        </w:rPr>
        <w:t xml:space="preserve">allows to search based on the key words </w:t>
      </w:r>
      <w:r w:rsidR="00B70BF4" w:rsidRPr="00750EC4">
        <w:rPr>
          <w:rFonts w:ascii="Times New Roman" w:eastAsia="Times New Roman" w:hAnsi="Times New Roman" w:cs="Times New Roman"/>
          <w:color w:val="333333"/>
          <w:sz w:val="24"/>
          <w:szCs w:val="24"/>
        </w:rPr>
        <w:t xml:space="preserve">from the </w:t>
      </w:r>
      <w:r w:rsidR="0099081A" w:rsidRPr="00750EC4">
        <w:rPr>
          <w:rFonts w:ascii="Times New Roman" w:eastAsia="Times New Roman" w:hAnsi="Times New Roman" w:cs="Times New Roman"/>
          <w:color w:val="333333"/>
          <w:sz w:val="24"/>
          <w:szCs w:val="24"/>
        </w:rPr>
        <w:t xml:space="preserve">taxonomic classification while an advanced filter provides options to search for specific histone types with a particular sequence motifs and </w:t>
      </w:r>
      <w:r w:rsidR="00B70BF4" w:rsidRPr="00750EC4">
        <w:rPr>
          <w:rFonts w:ascii="Times New Roman" w:eastAsia="Times New Roman" w:hAnsi="Times New Roman" w:cs="Times New Roman"/>
          <w:color w:val="333333"/>
          <w:sz w:val="24"/>
          <w:szCs w:val="24"/>
        </w:rPr>
        <w:t xml:space="preserve">to </w:t>
      </w:r>
      <w:r w:rsidR="0099081A" w:rsidRPr="00750EC4">
        <w:rPr>
          <w:rFonts w:ascii="Times New Roman" w:eastAsia="Times New Roman" w:hAnsi="Times New Roman" w:cs="Times New Roman"/>
          <w:color w:val="333333"/>
          <w:sz w:val="24"/>
          <w:szCs w:val="24"/>
        </w:rPr>
        <w:t xml:space="preserve">show only unique sequences from a given organism. </w:t>
      </w:r>
    </w:p>
    <w:p w14:paraId="26384871" w14:textId="77777777" w:rsidR="0099081A" w:rsidRPr="00750EC4" w:rsidRDefault="0099081A" w:rsidP="00706B12">
      <w:pPr>
        <w:spacing w:after="240" w:line="384" w:lineRule="atLeast"/>
        <w:ind w:firstLine="720"/>
        <w:rPr>
          <w:rFonts w:ascii="Times New Roman" w:eastAsia="Times New Roman" w:hAnsi="Times New Roman" w:cs="Times New Roman"/>
          <w:color w:val="333333"/>
          <w:sz w:val="24"/>
          <w:szCs w:val="24"/>
        </w:rPr>
      </w:pPr>
    </w:p>
    <w:p w14:paraId="7295A244" w14:textId="77777777" w:rsidR="00217356" w:rsidRPr="00750EC4" w:rsidRDefault="00217356"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Conclusion</w:t>
      </w:r>
    </w:p>
    <w:p w14:paraId="68FA7F30" w14:textId="221D0439" w:rsidR="00217356" w:rsidRPr="00750EC4" w:rsidRDefault="008A06FD" w:rsidP="00C40B58">
      <w:pPr>
        <w:spacing w:after="240" w:line="384" w:lineRule="atLeast"/>
        <w:ind w:firstLine="720"/>
        <w:rPr>
          <w:rFonts w:ascii="Times New Roman" w:hAnsi="Times New Roman" w:cs="Times New Roman"/>
          <w:sz w:val="24"/>
          <w:szCs w:val="24"/>
        </w:rPr>
      </w:pPr>
      <w:r w:rsidRPr="00750EC4">
        <w:rPr>
          <w:rFonts w:ascii="Times New Roman" w:eastAsia="Times New Roman" w:hAnsi="Times New Roman" w:cs="Times New Roman"/>
          <w:color w:val="333333"/>
          <w:sz w:val="24"/>
          <w:szCs w:val="24"/>
        </w:rPr>
        <w:t xml:space="preserve"> </w:t>
      </w:r>
      <w:r w:rsidRPr="00750EC4">
        <w:rPr>
          <w:rFonts w:ascii="Times New Roman" w:hAnsi="Times New Roman" w:cs="Times New Roman"/>
          <w:color w:val="2E2E2E"/>
          <w:sz w:val="24"/>
          <w:szCs w:val="24"/>
          <w:shd w:val="clear" w:color="auto" w:fill="FFFFFF"/>
        </w:rPr>
        <w:t xml:space="preserve">Despite considerable progress in sequencing and understanding the functions of histone variants, </w:t>
      </w:r>
      <w:r w:rsidR="00BD7068" w:rsidRPr="00750EC4">
        <w:rPr>
          <w:rFonts w:ascii="Times New Roman" w:hAnsi="Times New Roman" w:cs="Times New Roman"/>
          <w:color w:val="2E2E2E"/>
          <w:sz w:val="24"/>
          <w:szCs w:val="24"/>
          <w:shd w:val="clear" w:color="auto" w:fill="FFFFFF"/>
        </w:rPr>
        <w:t xml:space="preserve">many of them </w:t>
      </w:r>
      <w:r w:rsidR="00B70BF4" w:rsidRPr="00750EC4">
        <w:rPr>
          <w:rFonts w:ascii="Times New Roman" w:hAnsi="Times New Roman" w:cs="Times New Roman"/>
          <w:color w:val="2E2E2E"/>
          <w:sz w:val="24"/>
          <w:szCs w:val="24"/>
          <w:shd w:val="clear" w:color="auto" w:fill="FFFFFF"/>
        </w:rPr>
        <w:t>remain poorly</w:t>
      </w:r>
      <w:r w:rsidR="00BD7068" w:rsidRPr="00750EC4">
        <w:rPr>
          <w:rFonts w:ascii="Times New Roman" w:hAnsi="Times New Roman" w:cs="Times New Roman"/>
          <w:color w:val="2E2E2E"/>
          <w:sz w:val="24"/>
          <w:szCs w:val="24"/>
          <w:shd w:val="clear" w:color="auto" w:fill="FFFFFF"/>
        </w:rPr>
        <w:t xml:space="preserve"> annotated. Moreover, the specific molecular mechan</w:t>
      </w:r>
      <w:r w:rsidR="00B70BF4" w:rsidRPr="00750EC4">
        <w:rPr>
          <w:rFonts w:ascii="Times New Roman" w:hAnsi="Times New Roman" w:cs="Times New Roman"/>
          <w:color w:val="2E2E2E"/>
          <w:sz w:val="24"/>
          <w:szCs w:val="24"/>
          <w:shd w:val="clear" w:color="auto" w:fill="FFFFFF"/>
        </w:rPr>
        <w:t xml:space="preserve">isms </w:t>
      </w:r>
      <w:r w:rsidR="00B70BF4" w:rsidRPr="00750EC4">
        <w:rPr>
          <w:rFonts w:ascii="Times New Roman" w:hAnsi="Times New Roman" w:cs="Times New Roman"/>
          <w:color w:val="2E2E2E"/>
          <w:sz w:val="24"/>
          <w:szCs w:val="24"/>
          <w:shd w:val="clear" w:color="auto" w:fill="FFFFFF"/>
        </w:rPr>
        <w:lastRenderedPageBreak/>
        <w:t>of variants’</w:t>
      </w:r>
      <w:r w:rsidR="00BD7068" w:rsidRPr="00750EC4">
        <w:rPr>
          <w:rFonts w:ascii="Times New Roman" w:hAnsi="Times New Roman" w:cs="Times New Roman"/>
          <w:color w:val="2E2E2E"/>
          <w:sz w:val="24"/>
          <w:szCs w:val="24"/>
          <w:shd w:val="clear" w:color="auto" w:fill="FFFFFF"/>
        </w:rPr>
        <w:t xml:space="preserve"> action, deposition and eviction are still unknown. One of the reasons is that the</w:t>
      </w:r>
      <w:r w:rsidRPr="00750EC4">
        <w:rPr>
          <w:rFonts w:ascii="Times New Roman" w:hAnsi="Times New Roman" w:cs="Times New Roman"/>
          <w:color w:val="2E2E2E"/>
          <w:sz w:val="24"/>
          <w:szCs w:val="24"/>
          <w:shd w:val="clear" w:color="auto" w:fill="FFFFFF"/>
        </w:rPr>
        <w:t xml:space="preserve"> histone variants </w:t>
      </w:r>
      <w:r w:rsidR="00BD7068" w:rsidRPr="00750EC4">
        <w:rPr>
          <w:rFonts w:ascii="Times New Roman" w:hAnsi="Times New Roman" w:cs="Times New Roman"/>
          <w:color w:val="2E2E2E"/>
          <w:sz w:val="24"/>
          <w:szCs w:val="24"/>
          <w:shd w:val="clear" w:color="auto" w:fill="FFFFFF"/>
        </w:rPr>
        <w:t xml:space="preserve">are highly specific and at the same time </w:t>
      </w:r>
      <w:r w:rsidRPr="00750EC4">
        <w:rPr>
          <w:rFonts w:ascii="Times New Roman" w:hAnsi="Times New Roman" w:cs="Times New Roman"/>
          <w:color w:val="2E2E2E"/>
          <w:sz w:val="24"/>
          <w:szCs w:val="24"/>
          <w:shd w:val="clear" w:color="auto" w:fill="FFFFFF"/>
        </w:rPr>
        <w:t>multi-f</w:t>
      </w:r>
      <w:r w:rsidR="00BD7068" w:rsidRPr="00750EC4">
        <w:rPr>
          <w:rFonts w:ascii="Times New Roman" w:hAnsi="Times New Roman" w:cs="Times New Roman"/>
          <w:color w:val="2E2E2E"/>
          <w:sz w:val="24"/>
          <w:szCs w:val="24"/>
          <w:shd w:val="clear" w:color="auto" w:fill="FFFFFF"/>
        </w:rPr>
        <w:t xml:space="preserve">unctional and context dependent. The importance of studying the histone variants is difficult to overestimate; they are involved in regulation of many cellular processes and </w:t>
      </w:r>
      <w:r w:rsidR="00B70BF4" w:rsidRPr="00750EC4">
        <w:rPr>
          <w:rFonts w:ascii="Times New Roman" w:hAnsi="Times New Roman" w:cs="Times New Roman"/>
          <w:color w:val="2E2E2E"/>
          <w:sz w:val="24"/>
          <w:szCs w:val="24"/>
          <w:shd w:val="clear" w:color="auto" w:fill="FFFFFF"/>
        </w:rPr>
        <w:t xml:space="preserve">represent </w:t>
      </w:r>
      <w:r w:rsidR="00BD7068" w:rsidRPr="00750EC4">
        <w:rPr>
          <w:rFonts w:ascii="Times New Roman" w:hAnsi="Times New Roman" w:cs="Times New Roman"/>
          <w:color w:val="2E2E2E"/>
          <w:sz w:val="24"/>
          <w:szCs w:val="24"/>
          <w:shd w:val="clear" w:color="auto" w:fill="FFFFFF"/>
        </w:rPr>
        <w:t>emerging key players in cancer (</w:t>
      </w:r>
      <w:r w:rsidR="00BD7068" w:rsidRPr="00750EC4">
        <w:rPr>
          <w:rFonts w:ascii="Times New Roman" w:hAnsi="Times New Roman" w:cs="Times New Roman"/>
          <w:color w:val="575757"/>
          <w:sz w:val="24"/>
          <w:szCs w:val="24"/>
          <w:shd w:val="clear" w:color="auto" w:fill="FFFFFF"/>
        </w:rPr>
        <w:t>26051178).</w:t>
      </w:r>
      <w:r w:rsidR="00BD7068" w:rsidRPr="00750EC4">
        <w:rPr>
          <w:rFonts w:ascii="Times New Roman" w:hAnsi="Times New Roman" w:cs="Times New Roman"/>
          <w:color w:val="2E2E2E"/>
          <w:sz w:val="24"/>
          <w:szCs w:val="24"/>
          <w:shd w:val="clear" w:color="auto" w:fill="FFFFFF"/>
        </w:rPr>
        <w:t xml:space="preserve">  </w:t>
      </w:r>
      <w:r w:rsidR="00B70BF4" w:rsidRPr="00750EC4">
        <w:rPr>
          <w:rFonts w:ascii="Times New Roman" w:hAnsi="Times New Roman" w:cs="Times New Roman"/>
          <w:color w:val="2E2E2E"/>
          <w:sz w:val="24"/>
          <w:szCs w:val="24"/>
          <w:shd w:val="clear" w:color="auto" w:fill="FFFFFF"/>
        </w:rPr>
        <w:t xml:space="preserve">To analyze all known histone variants, compare </w:t>
      </w:r>
      <w:r w:rsidR="00750EC4" w:rsidRPr="00750EC4">
        <w:rPr>
          <w:rFonts w:ascii="Times New Roman" w:hAnsi="Times New Roman" w:cs="Times New Roman"/>
          <w:color w:val="2E2E2E"/>
          <w:sz w:val="24"/>
          <w:szCs w:val="24"/>
          <w:shd w:val="clear" w:color="auto" w:fill="FFFFFF"/>
        </w:rPr>
        <w:t xml:space="preserve">them </w:t>
      </w:r>
      <w:r w:rsidR="00B70BF4" w:rsidRPr="00750EC4">
        <w:rPr>
          <w:rFonts w:ascii="Times New Roman" w:hAnsi="Times New Roman" w:cs="Times New Roman"/>
          <w:color w:val="2E2E2E"/>
          <w:sz w:val="24"/>
          <w:szCs w:val="24"/>
          <w:shd w:val="clear" w:color="auto" w:fill="FFFFFF"/>
        </w:rPr>
        <w:t>and interpret</w:t>
      </w:r>
      <w:r w:rsidR="00750EC4" w:rsidRPr="00750EC4">
        <w:rPr>
          <w:rFonts w:ascii="Times New Roman" w:hAnsi="Times New Roman" w:cs="Times New Roman"/>
          <w:color w:val="2E2E2E"/>
          <w:sz w:val="24"/>
          <w:szCs w:val="24"/>
          <w:shd w:val="clear" w:color="auto" w:fill="FFFFFF"/>
        </w:rPr>
        <w:t xml:space="preserve"> their functions would be </w:t>
      </w:r>
      <w:r w:rsidR="00B70BF4" w:rsidRPr="00750EC4">
        <w:rPr>
          <w:rFonts w:ascii="Times New Roman" w:hAnsi="Times New Roman" w:cs="Times New Roman"/>
          <w:color w:val="2E2E2E"/>
          <w:sz w:val="24"/>
          <w:szCs w:val="24"/>
          <w:shd w:val="clear" w:color="auto" w:fill="FFFFFF"/>
        </w:rPr>
        <w:t>challenging</w:t>
      </w:r>
      <w:r w:rsidR="00750EC4" w:rsidRPr="00750EC4">
        <w:rPr>
          <w:rFonts w:ascii="Times New Roman" w:hAnsi="Times New Roman" w:cs="Times New Roman"/>
          <w:color w:val="2E2E2E"/>
          <w:sz w:val="24"/>
          <w:szCs w:val="24"/>
          <w:shd w:val="clear" w:color="auto" w:fill="FFFFFF"/>
        </w:rPr>
        <w:t xml:space="preserve"> and timely</w:t>
      </w:r>
      <w:r w:rsidR="00B70BF4" w:rsidRPr="00750EC4">
        <w:rPr>
          <w:rFonts w:ascii="Times New Roman" w:hAnsi="Times New Roman" w:cs="Times New Roman"/>
          <w:color w:val="2E2E2E"/>
          <w:sz w:val="24"/>
          <w:szCs w:val="24"/>
          <w:shd w:val="clear" w:color="auto" w:fill="FFFFFF"/>
        </w:rPr>
        <w:t xml:space="preserve">. </w:t>
      </w:r>
      <w:r w:rsidR="00750EC4" w:rsidRPr="00750EC4">
        <w:rPr>
          <w:rFonts w:ascii="Times New Roman" w:hAnsi="Times New Roman" w:cs="Times New Roman"/>
          <w:color w:val="2E2E2E"/>
          <w:sz w:val="24"/>
          <w:szCs w:val="24"/>
          <w:shd w:val="clear" w:color="auto" w:fill="FFFFFF"/>
        </w:rPr>
        <w:t xml:space="preserve">To fulfill this goal we designed </w:t>
      </w:r>
      <w:r w:rsidR="00750EC4" w:rsidRPr="00750EC4">
        <w:rPr>
          <w:rFonts w:ascii="Times New Roman" w:eastAsia="Times New Roman" w:hAnsi="Times New Roman" w:cs="Times New Roman"/>
          <w:color w:val="333333"/>
          <w:sz w:val="24"/>
          <w:szCs w:val="24"/>
        </w:rPr>
        <w:t>t</w:t>
      </w:r>
      <w:r w:rsidR="00217356" w:rsidRPr="00750EC4">
        <w:rPr>
          <w:rFonts w:ascii="Times New Roman" w:eastAsia="Times New Roman" w:hAnsi="Times New Roman" w:cs="Times New Roman"/>
          <w:color w:val="333333"/>
          <w:sz w:val="24"/>
          <w:szCs w:val="24"/>
        </w:rPr>
        <w:t>he HistoneDB</w:t>
      </w:r>
      <w:r w:rsidR="00C40B58" w:rsidRPr="00750EC4">
        <w:rPr>
          <w:rFonts w:ascii="Times New Roman" w:eastAsia="Times New Roman" w:hAnsi="Times New Roman" w:cs="Times New Roman"/>
          <w:color w:val="333333"/>
          <w:sz w:val="24"/>
          <w:szCs w:val="24"/>
        </w:rPr>
        <w:t>2.0:</w:t>
      </w:r>
      <w:r w:rsidR="00750EC4" w:rsidRPr="00750EC4">
        <w:rPr>
          <w:rFonts w:ascii="Times New Roman" w:eastAsia="Times New Roman" w:hAnsi="Times New Roman" w:cs="Times New Roman"/>
          <w:color w:val="333333"/>
          <w:sz w:val="24"/>
          <w:szCs w:val="24"/>
        </w:rPr>
        <w:t xml:space="preserve"> to organize </w:t>
      </w:r>
      <w:r w:rsidR="00217356" w:rsidRPr="00750EC4">
        <w:rPr>
          <w:rFonts w:ascii="Times New Roman" w:eastAsia="Times New Roman" w:hAnsi="Times New Roman" w:cs="Times New Roman"/>
          <w:color w:val="333333"/>
          <w:sz w:val="24"/>
          <w:szCs w:val="24"/>
        </w:rPr>
        <w:t xml:space="preserve">histones </w:t>
      </w:r>
      <w:r w:rsidR="00C40B58" w:rsidRPr="00750EC4">
        <w:rPr>
          <w:rFonts w:ascii="Times New Roman" w:eastAsia="Times New Roman" w:hAnsi="Times New Roman" w:cs="Times New Roman"/>
          <w:color w:val="333333"/>
          <w:sz w:val="24"/>
          <w:szCs w:val="24"/>
        </w:rPr>
        <w:t>by variant; to provide</w:t>
      </w:r>
      <w:r w:rsidR="00217356" w:rsidRPr="00750EC4">
        <w:rPr>
          <w:rFonts w:ascii="Times New Roman" w:eastAsia="Times New Roman" w:hAnsi="Times New Roman" w:cs="Times New Roman"/>
          <w:color w:val="333333"/>
          <w:sz w:val="24"/>
          <w:szCs w:val="24"/>
        </w:rPr>
        <w:t xml:space="preserve"> reference alignments for each variant; </w:t>
      </w:r>
      <w:r w:rsidR="00C40B58" w:rsidRPr="00750EC4">
        <w:rPr>
          <w:rFonts w:ascii="Times New Roman" w:eastAsia="Times New Roman" w:hAnsi="Times New Roman" w:cs="Times New Roman"/>
          <w:color w:val="333333"/>
          <w:sz w:val="24"/>
          <w:szCs w:val="24"/>
        </w:rPr>
        <w:t xml:space="preserve">to offer curated annotations of variant specific features; to understand how </w:t>
      </w:r>
      <w:r w:rsidR="00217356" w:rsidRPr="00750EC4">
        <w:rPr>
          <w:rFonts w:ascii="Times New Roman" w:eastAsia="Times New Roman" w:hAnsi="Times New Roman" w:cs="Times New Roman"/>
          <w:color w:val="333333"/>
          <w:sz w:val="24"/>
          <w:szCs w:val="24"/>
        </w:rPr>
        <w:t xml:space="preserve">variants evolved; </w:t>
      </w:r>
      <w:r w:rsidR="00C40B58" w:rsidRPr="00750EC4">
        <w:rPr>
          <w:rFonts w:ascii="Times New Roman" w:eastAsia="Times New Roman" w:hAnsi="Times New Roman" w:cs="Times New Roman"/>
          <w:color w:val="333333"/>
          <w:sz w:val="24"/>
          <w:szCs w:val="24"/>
        </w:rPr>
        <w:t xml:space="preserve">to </w:t>
      </w:r>
      <w:r w:rsidR="00217356" w:rsidRPr="00750EC4">
        <w:rPr>
          <w:rFonts w:ascii="Times New Roman" w:eastAsia="Times New Roman" w:hAnsi="Times New Roman" w:cs="Times New Roman"/>
          <w:color w:val="333333"/>
          <w:sz w:val="24"/>
          <w:szCs w:val="24"/>
        </w:rPr>
        <w:t xml:space="preserve">find </w:t>
      </w:r>
      <w:proofErr w:type="spellStart"/>
      <w:r w:rsidR="00217356" w:rsidRPr="00750EC4">
        <w:rPr>
          <w:rFonts w:ascii="Times New Roman" w:eastAsia="Times New Roman" w:hAnsi="Times New Roman" w:cs="Times New Roman"/>
          <w:color w:val="333333"/>
          <w:sz w:val="24"/>
          <w:szCs w:val="24"/>
        </w:rPr>
        <w:t>orthologs</w:t>
      </w:r>
      <w:proofErr w:type="spellEnd"/>
      <w:r w:rsidR="00217356" w:rsidRPr="00750EC4">
        <w:rPr>
          <w:rFonts w:ascii="Times New Roman" w:eastAsia="Times New Roman" w:hAnsi="Times New Roman" w:cs="Times New Roman"/>
          <w:color w:val="333333"/>
          <w:sz w:val="24"/>
          <w:szCs w:val="24"/>
        </w:rPr>
        <w:t xml:space="preserve"> of variants in other species; and finally, </w:t>
      </w:r>
      <w:r w:rsidR="00C40B58" w:rsidRPr="00750EC4">
        <w:rPr>
          <w:rFonts w:ascii="Times New Roman" w:eastAsia="Times New Roman" w:hAnsi="Times New Roman" w:cs="Times New Roman"/>
          <w:color w:val="333333"/>
          <w:sz w:val="24"/>
          <w:szCs w:val="24"/>
        </w:rPr>
        <w:t xml:space="preserve">to </w:t>
      </w:r>
      <w:r w:rsidR="00217356" w:rsidRPr="00750EC4">
        <w:rPr>
          <w:rFonts w:ascii="Times New Roman" w:eastAsia="Times New Roman" w:hAnsi="Times New Roman" w:cs="Times New Roman"/>
          <w:color w:val="333333"/>
          <w:sz w:val="24"/>
          <w:szCs w:val="24"/>
        </w:rPr>
        <w:t xml:space="preserve">promote the new histone </w:t>
      </w:r>
      <w:del w:id="489" w:author="Eli D" w:date="2015-08-25T00:12:00Z">
        <w:r w:rsidR="00217356" w:rsidRPr="00750EC4" w:rsidDel="00831F6E">
          <w:rPr>
            <w:rFonts w:ascii="Times New Roman" w:eastAsia="Times New Roman" w:hAnsi="Times New Roman" w:cs="Times New Roman"/>
            <w:color w:val="333333"/>
            <w:sz w:val="24"/>
            <w:szCs w:val="24"/>
          </w:rPr>
          <w:delText>varain</w:delText>
        </w:r>
        <w:r w:rsidR="00C40B58" w:rsidRPr="00750EC4" w:rsidDel="00831F6E">
          <w:rPr>
            <w:rFonts w:ascii="Times New Roman" w:eastAsia="Times New Roman" w:hAnsi="Times New Roman" w:cs="Times New Roman"/>
            <w:color w:val="333333"/>
            <w:sz w:val="24"/>
            <w:szCs w:val="24"/>
          </w:rPr>
          <w:delText>t</w:delText>
        </w:r>
      </w:del>
      <w:ins w:id="490" w:author="Eli D" w:date="2015-08-25T00:12:00Z">
        <w:r w:rsidR="00831F6E" w:rsidRPr="00750EC4">
          <w:rPr>
            <w:rFonts w:ascii="Times New Roman" w:eastAsia="Times New Roman" w:hAnsi="Times New Roman" w:cs="Times New Roman"/>
            <w:color w:val="333333"/>
            <w:sz w:val="24"/>
            <w:szCs w:val="24"/>
          </w:rPr>
          <w:t>variant</w:t>
        </w:r>
      </w:ins>
      <w:r w:rsidR="00C40B58" w:rsidRPr="00750EC4">
        <w:rPr>
          <w:rFonts w:ascii="Times New Roman" w:eastAsia="Times New Roman" w:hAnsi="Times New Roman" w:cs="Times New Roman"/>
          <w:color w:val="333333"/>
          <w:sz w:val="24"/>
          <w:szCs w:val="24"/>
        </w:rPr>
        <w:t xml:space="preserve"> nomenclature</w:t>
      </w:r>
      <w:r w:rsidR="00217356" w:rsidRPr="00750EC4">
        <w:rPr>
          <w:rFonts w:ascii="Times New Roman" w:eastAsia="Times New Roman" w:hAnsi="Times New Roman" w:cs="Times New Roman"/>
          <w:color w:val="333333"/>
          <w:sz w:val="24"/>
          <w:szCs w:val="24"/>
        </w:rPr>
        <w:t>.</w:t>
      </w:r>
      <w:r w:rsidR="00C40B58" w:rsidRPr="00750EC4">
        <w:rPr>
          <w:rFonts w:ascii="Times New Roman" w:eastAsia="Times New Roman" w:hAnsi="Times New Roman" w:cs="Times New Roman"/>
          <w:color w:val="333333"/>
          <w:sz w:val="24"/>
          <w:szCs w:val="24"/>
        </w:rPr>
        <w:t xml:space="preserve"> </w:t>
      </w:r>
      <w:r w:rsidR="00217356" w:rsidRPr="00750EC4">
        <w:rPr>
          <w:rFonts w:ascii="Times New Roman" w:eastAsia="Times New Roman" w:hAnsi="Times New Roman" w:cs="Times New Roman"/>
          <w:color w:val="333333"/>
          <w:sz w:val="24"/>
          <w:szCs w:val="24"/>
        </w:rPr>
        <w:t>This database allow</w:t>
      </w:r>
      <w:r w:rsidR="00C40B58" w:rsidRPr="00750EC4">
        <w:rPr>
          <w:rFonts w:ascii="Times New Roman" w:eastAsia="Times New Roman" w:hAnsi="Times New Roman" w:cs="Times New Roman"/>
          <w:color w:val="333333"/>
          <w:sz w:val="24"/>
          <w:szCs w:val="24"/>
        </w:rPr>
        <w:t>s</w:t>
      </w:r>
      <w:r w:rsidR="00217356" w:rsidRPr="00750EC4">
        <w:rPr>
          <w:rFonts w:ascii="Times New Roman" w:eastAsia="Times New Roman" w:hAnsi="Times New Roman" w:cs="Times New Roman"/>
          <w:color w:val="333333"/>
          <w:sz w:val="24"/>
          <w:szCs w:val="24"/>
        </w:rPr>
        <w:t xml:space="preserve"> find</w:t>
      </w:r>
      <w:r w:rsidR="00750EC4" w:rsidRPr="00750EC4">
        <w:rPr>
          <w:rFonts w:ascii="Times New Roman" w:eastAsia="Times New Roman" w:hAnsi="Times New Roman" w:cs="Times New Roman"/>
          <w:color w:val="333333"/>
          <w:sz w:val="24"/>
          <w:szCs w:val="24"/>
        </w:rPr>
        <w:t>ing</w:t>
      </w:r>
      <w:r w:rsidR="00217356" w:rsidRPr="00750EC4">
        <w:rPr>
          <w:rFonts w:ascii="Times New Roman" w:eastAsia="Times New Roman" w:hAnsi="Times New Roman" w:cs="Times New Roman"/>
          <w:color w:val="333333"/>
          <w:sz w:val="24"/>
          <w:szCs w:val="24"/>
        </w:rPr>
        <w:t xml:space="preserve"> </w:t>
      </w:r>
      <w:r w:rsidR="00750EC4" w:rsidRPr="00750EC4">
        <w:rPr>
          <w:rFonts w:ascii="Times New Roman" w:eastAsia="Times New Roman" w:hAnsi="Times New Roman" w:cs="Times New Roman"/>
          <w:color w:val="333333"/>
          <w:sz w:val="24"/>
          <w:szCs w:val="24"/>
        </w:rPr>
        <w:t>and comparing</w:t>
      </w:r>
      <w:r w:rsidR="00C40B58" w:rsidRPr="00750EC4">
        <w:rPr>
          <w:rFonts w:ascii="Times New Roman" w:eastAsia="Times New Roman" w:hAnsi="Times New Roman" w:cs="Times New Roman"/>
          <w:color w:val="333333"/>
          <w:sz w:val="24"/>
          <w:szCs w:val="24"/>
        </w:rPr>
        <w:t xml:space="preserve"> </w:t>
      </w:r>
      <w:r w:rsidR="00750EC4" w:rsidRPr="00750EC4">
        <w:rPr>
          <w:rFonts w:ascii="Times New Roman" w:eastAsia="Times New Roman" w:hAnsi="Times New Roman" w:cs="Times New Roman"/>
          <w:color w:val="333333"/>
          <w:sz w:val="24"/>
          <w:szCs w:val="24"/>
        </w:rPr>
        <w:t>variant sequences</w:t>
      </w:r>
      <w:r w:rsidR="00217356" w:rsidRPr="00750EC4">
        <w:rPr>
          <w:rFonts w:ascii="Times New Roman" w:eastAsia="Times New Roman" w:hAnsi="Times New Roman" w:cs="Times New Roman"/>
          <w:color w:val="333333"/>
          <w:sz w:val="24"/>
          <w:szCs w:val="24"/>
        </w:rPr>
        <w:t xml:space="preserve"> from different organ</w:t>
      </w:r>
      <w:r w:rsidR="00C40B58" w:rsidRPr="00750EC4">
        <w:rPr>
          <w:rFonts w:ascii="Times New Roman" w:eastAsia="Times New Roman" w:hAnsi="Times New Roman" w:cs="Times New Roman"/>
          <w:color w:val="333333"/>
          <w:sz w:val="24"/>
          <w:szCs w:val="24"/>
        </w:rPr>
        <w:t>i</w:t>
      </w:r>
      <w:r w:rsidR="00217356" w:rsidRPr="00750EC4">
        <w:rPr>
          <w:rFonts w:ascii="Times New Roman" w:eastAsia="Times New Roman" w:hAnsi="Times New Roman" w:cs="Times New Roman"/>
          <w:color w:val="333333"/>
          <w:sz w:val="24"/>
          <w:szCs w:val="24"/>
        </w:rPr>
        <w:t xml:space="preserve">sms </w:t>
      </w:r>
      <w:r w:rsidR="00C40B58" w:rsidRPr="00750EC4">
        <w:rPr>
          <w:rFonts w:ascii="Times New Roman" w:eastAsia="Times New Roman" w:hAnsi="Times New Roman" w:cs="Times New Roman"/>
          <w:color w:val="333333"/>
          <w:sz w:val="24"/>
          <w:szCs w:val="24"/>
        </w:rPr>
        <w:t xml:space="preserve">or between </w:t>
      </w:r>
      <w:r w:rsidR="00750EC4" w:rsidRPr="00750EC4">
        <w:rPr>
          <w:rFonts w:ascii="Times New Roman" w:eastAsia="Times New Roman" w:hAnsi="Times New Roman" w:cs="Times New Roman"/>
          <w:color w:val="333333"/>
          <w:sz w:val="24"/>
          <w:szCs w:val="24"/>
        </w:rPr>
        <w:t xml:space="preserve">histone </w:t>
      </w:r>
      <w:r w:rsidR="00C40B58" w:rsidRPr="00750EC4">
        <w:rPr>
          <w:rFonts w:ascii="Times New Roman" w:eastAsia="Times New Roman" w:hAnsi="Times New Roman" w:cs="Times New Roman"/>
          <w:color w:val="333333"/>
          <w:sz w:val="24"/>
          <w:szCs w:val="24"/>
        </w:rPr>
        <w:t>variant</w:t>
      </w:r>
      <w:r w:rsidR="00750EC4" w:rsidRPr="00750EC4">
        <w:rPr>
          <w:rFonts w:ascii="Times New Roman" w:eastAsia="Times New Roman" w:hAnsi="Times New Roman" w:cs="Times New Roman"/>
          <w:color w:val="333333"/>
          <w:sz w:val="24"/>
          <w:szCs w:val="24"/>
        </w:rPr>
        <w:t>s</w:t>
      </w:r>
      <w:r w:rsidR="00C40B58" w:rsidRPr="00750EC4">
        <w:rPr>
          <w:rFonts w:ascii="Times New Roman" w:eastAsia="Times New Roman" w:hAnsi="Times New Roman" w:cs="Times New Roman"/>
          <w:color w:val="333333"/>
          <w:sz w:val="24"/>
          <w:szCs w:val="24"/>
        </w:rPr>
        <w:t xml:space="preserve"> and </w:t>
      </w:r>
      <w:r w:rsidR="00750EC4" w:rsidRPr="00750EC4">
        <w:rPr>
          <w:rFonts w:ascii="Times New Roman" w:eastAsia="Times New Roman" w:hAnsi="Times New Roman" w:cs="Times New Roman"/>
          <w:color w:val="333333"/>
          <w:sz w:val="24"/>
          <w:szCs w:val="24"/>
        </w:rPr>
        <w:t xml:space="preserve">corresponding </w:t>
      </w:r>
      <w:r w:rsidR="00C40B58" w:rsidRPr="00750EC4">
        <w:rPr>
          <w:rFonts w:ascii="Times New Roman" w:eastAsia="Times New Roman" w:hAnsi="Times New Roman" w:cs="Times New Roman"/>
          <w:color w:val="333333"/>
          <w:sz w:val="24"/>
          <w:szCs w:val="24"/>
        </w:rPr>
        <w:t>canonical histones</w:t>
      </w:r>
      <w:r w:rsidR="00750EC4" w:rsidRPr="00750EC4">
        <w:rPr>
          <w:rFonts w:ascii="Times New Roman" w:eastAsia="Times New Roman" w:hAnsi="Times New Roman" w:cs="Times New Roman"/>
          <w:color w:val="333333"/>
          <w:sz w:val="24"/>
          <w:szCs w:val="24"/>
        </w:rPr>
        <w:t>. This in turn will help</w:t>
      </w:r>
      <w:r w:rsidR="00C40B58" w:rsidRPr="00750EC4">
        <w:rPr>
          <w:rFonts w:ascii="Times New Roman" w:eastAsia="Times New Roman" w:hAnsi="Times New Roman" w:cs="Times New Roman"/>
          <w:color w:val="333333"/>
          <w:sz w:val="24"/>
          <w:szCs w:val="24"/>
        </w:rPr>
        <w:t xml:space="preserve"> to understand the </w:t>
      </w:r>
      <w:r w:rsidR="00750EC4" w:rsidRPr="00750EC4">
        <w:rPr>
          <w:rFonts w:ascii="Times New Roman" w:eastAsia="Times New Roman" w:hAnsi="Times New Roman" w:cs="Times New Roman"/>
          <w:color w:val="333333"/>
          <w:sz w:val="24"/>
          <w:szCs w:val="24"/>
        </w:rPr>
        <w:t xml:space="preserve">origin of </w:t>
      </w:r>
      <w:r w:rsidR="00C40B58" w:rsidRPr="00750EC4">
        <w:rPr>
          <w:rFonts w:ascii="Times New Roman" w:eastAsia="Times New Roman" w:hAnsi="Times New Roman" w:cs="Times New Roman"/>
          <w:color w:val="333333"/>
          <w:sz w:val="24"/>
          <w:szCs w:val="24"/>
        </w:rPr>
        <w:t xml:space="preserve">functional specificity of variants and to guide the </w:t>
      </w:r>
      <w:r w:rsidR="00217356" w:rsidRPr="00750EC4">
        <w:rPr>
          <w:rFonts w:ascii="Times New Roman" w:eastAsia="Times New Roman" w:hAnsi="Times New Roman" w:cs="Times New Roman"/>
          <w:color w:val="333333"/>
          <w:sz w:val="24"/>
          <w:szCs w:val="24"/>
        </w:rPr>
        <w:t>3D modelling</w:t>
      </w:r>
      <w:r w:rsidR="00C40B58" w:rsidRPr="00750EC4">
        <w:rPr>
          <w:rFonts w:ascii="Times New Roman" w:eastAsia="Times New Roman" w:hAnsi="Times New Roman" w:cs="Times New Roman"/>
          <w:color w:val="333333"/>
          <w:sz w:val="24"/>
          <w:szCs w:val="24"/>
        </w:rPr>
        <w:t xml:space="preserve"> of variant nucleosomes</w:t>
      </w:r>
      <w:r w:rsidR="00217356" w:rsidRPr="00750EC4">
        <w:rPr>
          <w:rFonts w:ascii="Times New Roman" w:eastAsia="Times New Roman" w:hAnsi="Times New Roman" w:cs="Times New Roman"/>
          <w:color w:val="333333"/>
          <w:sz w:val="24"/>
          <w:szCs w:val="24"/>
        </w:rPr>
        <w:t>. The database can be easily e</w:t>
      </w:r>
      <w:r w:rsidR="00C40B58" w:rsidRPr="00750EC4">
        <w:rPr>
          <w:rFonts w:ascii="Times New Roman" w:eastAsia="Times New Roman" w:hAnsi="Times New Roman" w:cs="Times New Roman"/>
          <w:color w:val="333333"/>
          <w:sz w:val="24"/>
          <w:szCs w:val="24"/>
        </w:rPr>
        <w:t xml:space="preserve">xtended to include new variants and annotate them based on the similarity to the existing annotated variants. </w:t>
      </w:r>
      <w:r w:rsidR="00217356" w:rsidRPr="00750EC4">
        <w:rPr>
          <w:rFonts w:ascii="Times New Roman" w:eastAsia="Times New Roman" w:hAnsi="Times New Roman" w:cs="Times New Roman"/>
          <w:color w:val="333333"/>
          <w:sz w:val="24"/>
          <w:szCs w:val="24"/>
        </w:rPr>
        <w:t xml:space="preserve"> </w:t>
      </w:r>
    </w:p>
    <w:p w14:paraId="552749EB" w14:textId="77777777" w:rsidR="008A06FD" w:rsidRPr="00750EC4" w:rsidRDefault="008A06FD" w:rsidP="00217356">
      <w:pPr>
        <w:spacing w:after="240" w:line="384" w:lineRule="atLeast"/>
        <w:rPr>
          <w:rFonts w:ascii="Times New Roman" w:eastAsia="Times New Roman" w:hAnsi="Times New Roman" w:cs="Times New Roman"/>
          <w:color w:val="333333"/>
          <w:sz w:val="24"/>
          <w:szCs w:val="24"/>
        </w:rPr>
      </w:pPr>
    </w:p>
    <w:p w14:paraId="2D6C136A" w14:textId="77777777" w:rsidR="00C40B58" w:rsidRPr="00750EC4" w:rsidRDefault="00C40B58" w:rsidP="00217356">
      <w:pPr>
        <w:spacing w:after="240" w:line="384" w:lineRule="atLeast"/>
        <w:rPr>
          <w:rFonts w:ascii="Times New Roman" w:eastAsia="Times New Roman" w:hAnsi="Times New Roman" w:cs="Times New Roman"/>
          <w:b/>
          <w:color w:val="333333"/>
          <w:sz w:val="24"/>
          <w:szCs w:val="24"/>
        </w:rPr>
      </w:pPr>
      <w:r w:rsidRPr="00750EC4">
        <w:rPr>
          <w:rFonts w:ascii="Times New Roman" w:eastAsia="Times New Roman" w:hAnsi="Times New Roman" w:cs="Times New Roman"/>
          <w:b/>
          <w:color w:val="333333"/>
          <w:sz w:val="24"/>
          <w:szCs w:val="24"/>
        </w:rPr>
        <w:t>Acknowledgements</w:t>
      </w:r>
    </w:p>
    <w:p w14:paraId="531FFEF8" w14:textId="77EC84ED" w:rsidR="00217356" w:rsidRPr="00750EC4" w:rsidRDefault="00217356" w:rsidP="00217356">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This work was supported by the Intramural Research Program of the National</w:t>
      </w:r>
      <w:r w:rsidR="00C40B58" w:rsidRPr="00750EC4">
        <w:rPr>
          <w:rFonts w:ascii="Times New Roman" w:eastAsia="Times New Roman" w:hAnsi="Times New Roman" w:cs="Times New Roman"/>
          <w:color w:val="333333"/>
          <w:sz w:val="24"/>
          <w:szCs w:val="24"/>
        </w:rPr>
        <w:t xml:space="preserve"> Library of Medicine, NIH. AS was</w:t>
      </w:r>
      <w:r w:rsidRPr="00750EC4">
        <w:rPr>
          <w:rFonts w:ascii="Times New Roman" w:eastAsia="Times New Roman" w:hAnsi="Times New Roman" w:cs="Times New Roman"/>
          <w:color w:val="333333"/>
          <w:sz w:val="24"/>
          <w:szCs w:val="24"/>
        </w:rPr>
        <w:t xml:space="preserve"> supported </w:t>
      </w:r>
      <w:r w:rsidR="00C40B58" w:rsidRPr="00750EC4">
        <w:rPr>
          <w:rFonts w:ascii="Times New Roman" w:eastAsia="Times New Roman" w:hAnsi="Times New Roman" w:cs="Times New Roman"/>
          <w:color w:val="333333"/>
          <w:sz w:val="24"/>
          <w:szCs w:val="24"/>
        </w:rPr>
        <w:t xml:space="preserve">in part </w:t>
      </w:r>
      <w:r w:rsidRPr="00750EC4">
        <w:rPr>
          <w:rFonts w:ascii="Times New Roman" w:eastAsia="Times New Roman" w:hAnsi="Times New Roman" w:cs="Times New Roman"/>
          <w:color w:val="333333"/>
          <w:sz w:val="24"/>
          <w:szCs w:val="24"/>
        </w:rPr>
        <w:t>by the US-Russia Collaboration in the Biomedical Sciences NIH visiting fellows program.</w:t>
      </w:r>
      <w:r w:rsidR="00C40B58" w:rsidRPr="00750EC4">
        <w:rPr>
          <w:rFonts w:ascii="Times New Roman" w:eastAsia="Times New Roman" w:hAnsi="Times New Roman" w:cs="Times New Roman"/>
          <w:color w:val="333333"/>
          <w:sz w:val="24"/>
          <w:szCs w:val="24"/>
        </w:rPr>
        <w:t xml:space="preserve"> </w:t>
      </w:r>
      <w:r w:rsidRPr="00750EC4">
        <w:rPr>
          <w:rFonts w:ascii="Times New Roman" w:eastAsia="Times New Roman" w:hAnsi="Times New Roman" w:cs="Times New Roman"/>
          <w:color w:val="333333"/>
          <w:sz w:val="24"/>
          <w:szCs w:val="24"/>
        </w:rPr>
        <w:t xml:space="preserve">We would like to thank Franco </w:t>
      </w:r>
      <w:proofErr w:type="spellStart"/>
      <w:r w:rsidRPr="00750EC4">
        <w:rPr>
          <w:rFonts w:ascii="Times New Roman" w:eastAsia="Times New Roman" w:hAnsi="Times New Roman" w:cs="Times New Roman"/>
          <w:color w:val="333333"/>
          <w:sz w:val="24"/>
          <w:szCs w:val="24"/>
        </w:rPr>
        <w:t>Simonetti</w:t>
      </w:r>
      <w:proofErr w:type="spellEnd"/>
      <w:r w:rsidRPr="00750EC4">
        <w:rPr>
          <w:rFonts w:ascii="Times New Roman" w:eastAsia="Times New Roman" w:hAnsi="Times New Roman" w:cs="Times New Roman"/>
          <w:color w:val="333333"/>
          <w:sz w:val="24"/>
          <w:szCs w:val="24"/>
        </w:rPr>
        <w:t xml:space="preserve"> for discussions about Django and the IT support </w:t>
      </w:r>
      <w:r w:rsidR="00C40B58" w:rsidRPr="00750EC4">
        <w:rPr>
          <w:rFonts w:ascii="Times New Roman" w:eastAsia="Times New Roman" w:hAnsi="Times New Roman" w:cs="Times New Roman"/>
          <w:color w:val="333333"/>
          <w:sz w:val="24"/>
          <w:szCs w:val="24"/>
        </w:rPr>
        <w:t xml:space="preserve">team </w:t>
      </w:r>
      <w:r w:rsidRPr="00750EC4">
        <w:rPr>
          <w:rFonts w:ascii="Times New Roman" w:eastAsia="Times New Roman" w:hAnsi="Times New Roman" w:cs="Times New Roman"/>
          <w:color w:val="333333"/>
          <w:sz w:val="24"/>
          <w:szCs w:val="24"/>
        </w:rPr>
        <w:t xml:space="preserve">at NCBI for </w:t>
      </w:r>
      <w:r w:rsidR="00C40B58" w:rsidRPr="00750EC4">
        <w:rPr>
          <w:rFonts w:ascii="Times New Roman" w:eastAsia="Times New Roman" w:hAnsi="Times New Roman" w:cs="Times New Roman"/>
          <w:color w:val="333333"/>
          <w:sz w:val="24"/>
          <w:szCs w:val="24"/>
        </w:rPr>
        <w:t xml:space="preserve">the </w:t>
      </w:r>
      <w:del w:id="491" w:author="Eli D" w:date="2015-08-25T00:16:00Z">
        <w:r w:rsidR="00C40B58" w:rsidRPr="00750EC4" w:rsidDel="00831F6E">
          <w:rPr>
            <w:rFonts w:ascii="Times New Roman" w:eastAsia="Times New Roman" w:hAnsi="Times New Roman" w:cs="Times New Roman"/>
            <w:color w:val="333333"/>
            <w:sz w:val="24"/>
            <w:szCs w:val="24"/>
          </w:rPr>
          <w:delText>troublshoo</w:delText>
        </w:r>
        <w:r w:rsidRPr="00750EC4" w:rsidDel="00831F6E">
          <w:rPr>
            <w:rFonts w:ascii="Times New Roman" w:eastAsia="Times New Roman" w:hAnsi="Times New Roman" w:cs="Times New Roman"/>
            <w:color w:val="333333"/>
            <w:sz w:val="24"/>
            <w:szCs w:val="24"/>
          </w:rPr>
          <w:delText>ting</w:delText>
        </w:r>
      </w:del>
      <w:ins w:id="492" w:author="Eli D" w:date="2015-08-25T00:16:00Z">
        <w:r w:rsidR="00831F6E" w:rsidRPr="00750EC4">
          <w:rPr>
            <w:rFonts w:ascii="Times New Roman" w:eastAsia="Times New Roman" w:hAnsi="Times New Roman" w:cs="Times New Roman"/>
            <w:color w:val="333333"/>
            <w:sz w:val="24"/>
            <w:szCs w:val="24"/>
          </w:rPr>
          <w:t>troubleshooting</w:t>
        </w:r>
      </w:ins>
      <w:r w:rsidRPr="00750EC4">
        <w:rPr>
          <w:rFonts w:ascii="Times New Roman" w:eastAsia="Times New Roman" w:hAnsi="Times New Roman" w:cs="Times New Roman"/>
          <w:color w:val="333333"/>
          <w:sz w:val="24"/>
          <w:szCs w:val="24"/>
        </w:rPr>
        <w:t xml:space="preserve"> </w:t>
      </w:r>
      <w:r w:rsidR="00C40B58" w:rsidRPr="00750EC4">
        <w:rPr>
          <w:rFonts w:ascii="Times New Roman" w:eastAsia="Times New Roman" w:hAnsi="Times New Roman" w:cs="Times New Roman"/>
          <w:color w:val="333333"/>
          <w:sz w:val="24"/>
          <w:szCs w:val="24"/>
        </w:rPr>
        <w:t xml:space="preserve">the </w:t>
      </w:r>
      <w:r w:rsidRPr="00750EC4">
        <w:rPr>
          <w:rFonts w:ascii="Times New Roman" w:eastAsia="Times New Roman" w:hAnsi="Times New Roman" w:cs="Times New Roman"/>
          <w:color w:val="333333"/>
          <w:sz w:val="24"/>
          <w:szCs w:val="24"/>
        </w:rPr>
        <w:t>server r</w:t>
      </w:r>
      <w:r w:rsidR="00C40B58" w:rsidRPr="00750EC4">
        <w:rPr>
          <w:rFonts w:ascii="Times New Roman" w:eastAsia="Times New Roman" w:hAnsi="Times New Roman" w:cs="Times New Roman"/>
          <w:color w:val="333333"/>
          <w:sz w:val="24"/>
          <w:szCs w:val="24"/>
        </w:rPr>
        <w:t>e</w:t>
      </w:r>
      <w:r w:rsidRPr="00750EC4">
        <w:rPr>
          <w:rFonts w:ascii="Times New Roman" w:eastAsia="Times New Roman" w:hAnsi="Times New Roman" w:cs="Times New Roman"/>
          <w:color w:val="333333"/>
          <w:sz w:val="24"/>
          <w:szCs w:val="24"/>
        </w:rPr>
        <w:t>l</w:t>
      </w:r>
      <w:r w:rsidR="00C40B58" w:rsidRPr="00750EC4">
        <w:rPr>
          <w:rFonts w:ascii="Times New Roman" w:eastAsia="Times New Roman" w:hAnsi="Times New Roman" w:cs="Times New Roman"/>
          <w:color w:val="333333"/>
          <w:sz w:val="24"/>
          <w:szCs w:val="24"/>
        </w:rPr>
        <w:t>a</w:t>
      </w:r>
      <w:r w:rsidRPr="00750EC4">
        <w:rPr>
          <w:rFonts w:ascii="Times New Roman" w:eastAsia="Times New Roman" w:hAnsi="Times New Roman" w:cs="Times New Roman"/>
          <w:color w:val="333333"/>
          <w:sz w:val="24"/>
          <w:szCs w:val="24"/>
        </w:rPr>
        <w:t>ted issues.</w:t>
      </w:r>
    </w:p>
    <w:p w14:paraId="0A07FC3F" w14:textId="77777777" w:rsidR="00037F7A" w:rsidRPr="00750EC4" w:rsidRDefault="00037F7A">
      <w:pPr>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br w:type="page"/>
      </w:r>
    </w:p>
    <w:p w14:paraId="6F64BE5F" w14:textId="77777777" w:rsidR="00037F7A" w:rsidRPr="00750EC4" w:rsidRDefault="00037F7A" w:rsidP="00037F7A">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lastRenderedPageBreak/>
        <w:t xml:space="preserve">Fig 1. </w:t>
      </w:r>
      <w:proofErr w:type="gramStart"/>
      <w:r w:rsidRPr="00750EC4">
        <w:rPr>
          <w:rFonts w:ascii="Times New Roman" w:eastAsia="Times New Roman" w:hAnsi="Times New Roman" w:cs="Times New Roman"/>
          <w:color w:val="333333"/>
          <w:sz w:val="24"/>
          <w:szCs w:val="24"/>
        </w:rPr>
        <w:t>The Nucleosome core particle.</w:t>
      </w:r>
      <w:proofErr w:type="gramEnd"/>
      <w:r w:rsidRPr="00750EC4">
        <w:rPr>
          <w:rFonts w:ascii="Times New Roman" w:eastAsia="Times New Roman" w:hAnsi="Times New Roman" w:cs="Times New Roman"/>
          <w:color w:val="333333"/>
          <w:sz w:val="24"/>
          <w:szCs w:val="24"/>
        </w:rPr>
        <w:t xml:space="preserve"> H2A is yellow, H2B is red, H3 is blue, and H4 is green. H1 is not shown. Figure created by \ref{Shaytan2015}</w:t>
      </w:r>
    </w:p>
    <w:p w14:paraId="06E83947" w14:textId="77777777" w:rsidR="00037F7A" w:rsidRPr="00750EC4" w:rsidRDefault="00037F7A" w:rsidP="00217356">
      <w:pPr>
        <w:spacing w:after="240" w:line="384" w:lineRule="atLeast"/>
        <w:rPr>
          <w:rFonts w:ascii="Times New Roman" w:eastAsia="Times New Roman" w:hAnsi="Times New Roman" w:cs="Times New Roman"/>
          <w:color w:val="333333"/>
          <w:sz w:val="24"/>
          <w:szCs w:val="24"/>
        </w:rPr>
      </w:pPr>
    </w:p>
    <w:p w14:paraId="15EA0886" w14:textId="096DF7C7" w:rsidR="0082292E" w:rsidRPr="00750EC4" w:rsidRDefault="001E5C03" w:rsidP="00217356">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Figures: slide#4, slide#6, #7, phylogenetic tree, ROC curve</w:t>
      </w:r>
      <w:ins w:id="493" w:author="Eli D" w:date="2015-08-25T00:42:00Z">
        <w:r w:rsidR="00143081">
          <w:rPr>
            <w:rFonts w:ascii="Times New Roman" w:eastAsia="Times New Roman" w:hAnsi="Times New Roman" w:cs="Times New Roman"/>
            <w:color w:val="333333"/>
            <w:sz w:val="24"/>
            <w:szCs w:val="24"/>
          </w:rPr>
          <w:t>, database schema</w:t>
        </w:r>
      </w:ins>
    </w:p>
    <w:p w14:paraId="4E55CB34" w14:textId="77777777" w:rsidR="00217356" w:rsidRPr="00750EC4" w:rsidRDefault="00217356" w:rsidP="00217356">
      <w:pPr>
        <w:pBdr>
          <w:bottom w:val="single" w:sz="6" w:space="4" w:color="EEEEEE"/>
        </w:pBdr>
        <w:spacing w:before="240" w:after="100" w:afterAutospacing="1" w:line="240" w:lineRule="auto"/>
        <w:outlineLvl w:val="1"/>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References</w:t>
      </w:r>
    </w:p>
    <w:p w14:paraId="20614FD1" w14:textId="3A090631" w:rsidR="00F071B1" w:rsidRPr="00F071B1" w:rsidRDefault="00F071B1">
      <w:pPr>
        <w:pStyle w:val="NormalWeb"/>
        <w:ind w:left="480" w:hanging="480"/>
        <w:divId w:val="1642730926"/>
        <w:rPr>
          <w:rFonts w:eastAsiaTheme="minorEastAsia"/>
          <w:noProof/>
        </w:rPr>
      </w:pPr>
      <w:ins w:id="494" w:author="Eli D" w:date="2015-08-25T00:36:00Z">
        <w:r>
          <w:fldChar w:fldCharType="begin" w:fldLock="1"/>
        </w:r>
        <w:r>
          <w:instrText xml:space="preserve">ADDIN Mendeley Bibliography CSL_BIBLIOGRAPHY </w:instrText>
        </w:r>
      </w:ins>
      <w:r>
        <w:fldChar w:fldCharType="separate"/>
      </w:r>
      <w:r w:rsidRPr="00F071B1">
        <w:rPr>
          <w:noProof/>
        </w:rPr>
        <w:t xml:space="preserve">1. Mariño-Ramírez,L., Levine,K.M., Morales,M., Zhang,S., Moreland,R.T., Baxevanis,A.D. and Landsman,D. (2011) The Histone Database: an integrated resource for histones and histone fold-containing proteins. </w:t>
      </w:r>
      <w:r w:rsidRPr="00F071B1">
        <w:rPr>
          <w:i/>
          <w:iCs/>
          <w:noProof/>
        </w:rPr>
        <w:t>Database (Oxford).</w:t>
      </w:r>
      <w:r w:rsidRPr="00F071B1">
        <w:rPr>
          <w:noProof/>
        </w:rPr>
        <w:t xml:space="preserve">, </w:t>
      </w:r>
      <w:r w:rsidRPr="00F071B1">
        <w:rPr>
          <w:b/>
          <w:bCs/>
          <w:noProof/>
        </w:rPr>
        <w:t>2011</w:t>
      </w:r>
      <w:r w:rsidRPr="00F071B1">
        <w:rPr>
          <w:noProof/>
        </w:rPr>
        <w:t>, bar048.</w:t>
      </w:r>
    </w:p>
    <w:p w14:paraId="503FD46D" w14:textId="77777777" w:rsidR="00F071B1" w:rsidRPr="00F071B1" w:rsidRDefault="00F071B1">
      <w:pPr>
        <w:pStyle w:val="NormalWeb"/>
        <w:ind w:left="480" w:hanging="480"/>
        <w:divId w:val="1642730926"/>
        <w:rPr>
          <w:noProof/>
        </w:rPr>
      </w:pPr>
      <w:r w:rsidRPr="00F071B1">
        <w:rPr>
          <w:noProof/>
        </w:rPr>
        <w:t xml:space="preserve">2. Talbert,P.B., Ahmad,K., Almouzni,G., Ausió,J., Berger,F., Bhalla,P.L., Bonner,W.M., Cande,W.Z., Chadwick,B.P., Chan,S.W.L., </w:t>
      </w:r>
      <w:r w:rsidRPr="00F071B1">
        <w:rPr>
          <w:i/>
          <w:iCs/>
          <w:noProof/>
        </w:rPr>
        <w:t>et al.</w:t>
      </w:r>
      <w:r w:rsidRPr="00F071B1">
        <w:rPr>
          <w:noProof/>
        </w:rPr>
        <w:t xml:space="preserve"> (2012) A unified phylogeny-based nomenclature for histone variants. </w:t>
      </w:r>
      <w:r w:rsidRPr="00F071B1">
        <w:rPr>
          <w:i/>
          <w:iCs/>
          <w:noProof/>
        </w:rPr>
        <w:t>Epigenetics Chromatin</w:t>
      </w:r>
      <w:r w:rsidRPr="00F071B1">
        <w:rPr>
          <w:noProof/>
        </w:rPr>
        <w:t xml:space="preserve">, </w:t>
      </w:r>
      <w:r w:rsidRPr="00F071B1">
        <w:rPr>
          <w:b/>
          <w:bCs/>
          <w:noProof/>
        </w:rPr>
        <w:t>5</w:t>
      </w:r>
      <w:r w:rsidRPr="00F071B1">
        <w:rPr>
          <w:noProof/>
        </w:rPr>
        <w:t>, 7.</w:t>
      </w:r>
    </w:p>
    <w:p w14:paraId="3BC528B9" w14:textId="77777777" w:rsidR="00F071B1" w:rsidRPr="00F071B1" w:rsidRDefault="00F071B1">
      <w:pPr>
        <w:pStyle w:val="NormalWeb"/>
        <w:ind w:left="480" w:hanging="480"/>
        <w:divId w:val="1642730926"/>
        <w:rPr>
          <w:noProof/>
        </w:rPr>
      </w:pPr>
      <w:r w:rsidRPr="00F071B1">
        <w:rPr>
          <w:noProof/>
        </w:rPr>
        <w:t xml:space="preserve">3. Edgar,R.C. (2004) MUSCLE: Multiple sequence alignment with high accuracy and high throughput. </w:t>
      </w:r>
      <w:r w:rsidRPr="00F071B1">
        <w:rPr>
          <w:i/>
          <w:iCs/>
          <w:noProof/>
        </w:rPr>
        <w:t>Nucleic Acids Res.</w:t>
      </w:r>
      <w:r w:rsidRPr="00F071B1">
        <w:rPr>
          <w:noProof/>
        </w:rPr>
        <w:t xml:space="preserve">, </w:t>
      </w:r>
      <w:r w:rsidRPr="00F071B1">
        <w:rPr>
          <w:b/>
          <w:bCs/>
          <w:noProof/>
        </w:rPr>
        <w:t>32</w:t>
      </w:r>
      <w:r w:rsidRPr="00F071B1">
        <w:rPr>
          <w:noProof/>
        </w:rPr>
        <w:t>, 1792–1797.</w:t>
      </w:r>
    </w:p>
    <w:p w14:paraId="15B813DB" w14:textId="77777777" w:rsidR="00F071B1" w:rsidRPr="00F071B1" w:rsidRDefault="00F071B1">
      <w:pPr>
        <w:pStyle w:val="NormalWeb"/>
        <w:ind w:left="480" w:hanging="480"/>
        <w:divId w:val="1642730926"/>
        <w:rPr>
          <w:noProof/>
        </w:rPr>
      </w:pPr>
      <w:r w:rsidRPr="00F071B1">
        <w:rPr>
          <w:noProof/>
        </w:rPr>
        <w:t xml:space="preserve">4. Eddy,S.R. (2011) Accelerated Profile HMM Searches. </w:t>
      </w:r>
      <w:r w:rsidRPr="00F071B1">
        <w:rPr>
          <w:i/>
          <w:iCs/>
          <w:noProof/>
        </w:rPr>
        <w:t>PLoS Comput. Biol.</w:t>
      </w:r>
      <w:r w:rsidRPr="00F071B1">
        <w:rPr>
          <w:noProof/>
        </w:rPr>
        <w:t xml:space="preserve">, </w:t>
      </w:r>
      <w:r w:rsidRPr="00F071B1">
        <w:rPr>
          <w:b/>
          <w:bCs/>
          <w:noProof/>
        </w:rPr>
        <w:t>7</w:t>
      </w:r>
      <w:r w:rsidRPr="00F071B1">
        <w:rPr>
          <w:noProof/>
        </w:rPr>
        <w:t>, e1002195.</w:t>
      </w:r>
    </w:p>
    <w:p w14:paraId="51DE7972" w14:textId="77777777" w:rsidR="00F071B1" w:rsidRPr="00F071B1" w:rsidRDefault="00F071B1">
      <w:pPr>
        <w:pStyle w:val="NormalWeb"/>
        <w:ind w:left="480" w:hanging="480"/>
        <w:divId w:val="1642730926"/>
        <w:rPr>
          <w:noProof/>
        </w:rPr>
      </w:pPr>
      <w:r w:rsidRPr="00F071B1">
        <w:rPr>
          <w:noProof/>
        </w:rPr>
        <w:t xml:space="preserve">5. Eirín-López,J.M., González-Romero,R., Dryhurst,D., Ishibashi,T. and Ausió,J. (2009) The evolutionary differentiation of two histone H2A.Z variants in chordates (H2A.Z-1 and H2A.Z-2) is mediated by a stepwise mutation process that affects three amino acid residues. </w:t>
      </w:r>
      <w:r w:rsidRPr="00F071B1">
        <w:rPr>
          <w:i/>
          <w:iCs/>
          <w:noProof/>
        </w:rPr>
        <w:t>BMC Evol. Biol.</w:t>
      </w:r>
      <w:r w:rsidRPr="00F071B1">
        <w:rPr>
          <w:noProof/>
        </w:rPr>
        <w:t xml:space="preserve">, </w:t>
      </w:r>
      <w:r w:rsidRPr="00F071B1">
        <w:rPr>
          <w:b/>
          <w:bCs/>
          <w:noProof/>
        </w:rPr>
        <w:t>9</w:t>
      </w:r>
      <w:r w:rsidRPr="00F071B1">
        <w:rPr>
          <w:noProof/>
        </w:rPr>
        <w:t>, 31.</w:t>
      </w:r>
    </w:p>
    <w:p w14:paraId="5EE5EFCA" w14:textId="77777777" w:rsidR="00F071B1" w:rsidRPr="00F071B1" w:rsidRDefault="00F071B1">
      <w:pPr>
        <w:pStyle w:val="NormalWeb"/>
        <w:ind w:left="480" w:hanging="480"/>
        <w:divId w:val="1642730926"/>
        <w:rPr>
          <w:noProof/>
        </w:rPr>
      </w:pPr>
      <w:r w:rsidRPr="00F071B1">
        <w:rPr>
          <w:noProof/>
        </w:rPr>
        <w:t xml:space="preserve">6. Shaytan,A.K., Landsman,D. and Panchenko,A.R. (2015) Nucleosome adaptability conferred by sequence and structural variations in histone H2A-H2B dimers. </w:t>
      </w:r>
      <w:r w:rsidRPr="00F071B1">
        <w:rPr>
          <w:i/>
          <w:iCs/>
          <w:noProof/>
        </w:rPr>
        <w:t>Curr. Opin. Struct. Biol.</w:t>
      </w:r>
      <w:r w:rsidRPr="00F071B1">
        <w:rPr>
          <w:noProof/>
        </w:rPr>
        <w:t xml:space="preserve">, </w:t>
      </w:r>
      <w:r w:rsidRPr="00F071B1">
        <w:rPr>
          <w:b/>
          <w:bCs/>
          <w:noProof/>
        </w:rPr>
        <w:t>32C</w:t>
      </w:r>
      <w:r w:rsidRPr="00F071B1">
        <w:rPr>
          <w:noProof/>
        </w:rPr>
        <w:t>, 48–57.</w:t>
      </w:r>
    </w:p>
    <w:p w14:paraId="362D0F5F" w14:textId="77777777" w:rsidR="00F071B1" w:rsidRPr="00F071B1" w:rsidRDefault="00F071B1">
      <w:pPr>
        <w:pStyle w:val="NormalWeb"/>
        <w:ind w:left="480" w:hanging="480"/>
        <w:divId w:val="1642730926"/>
        <w:rPr>
          <w:noProof/>
        </w:rPr>
      </w:pPr>
      <w:r w:rsidRPr="00F071B1">
        <w:rPr>
          <w:noProof/>
        </w:rPr>
        <w:t xml:space="preserve">7. Postberg,J., Forcob,S., Chang,W.-J. and Lipps,H.J. (2010) The evolutionary history of histone H3 suggests a deep eukaryotic root of chromatin modifying mechanisms. </w:t>
      </w:r>
      <w:r w:rsidRPr="00F071B1">
        <w:rPr>
          <w:i/>
          <w:iCs/>
          <w:noProof/>
        </w:rPr>
        <w:t>BMC Evol. Biol.</w:t>
      </w:r>
      <w:r w:rsidRPr="00F071B1">
        <w:rPr>
          <w:noProof/>
        </w:rPr>
        <w:t xml:space="preserve">, </w:t>
      </w:r>
      <w:r w:rsidRPr="00F071B1">
        <w:rPr>
          <w:b/>
          <w:bCs/>
          <w:noProof/>
        </w:rPr>
        <w:t>10</w:t>
      </w:r>
      <w:r w:rsidRPr="00F071B1">
        <w:rPr>
          <w:noProof/>
        </w:rPr>
        <w:t>, 259.</w:t>
      </w:r>
    </w:p>
    <w:p w14:paraId="79B37411" w14:textId="77777777" w:rsidR="00F071B1" w:rsidRPr="00F071B1" w:rsidRDefault="00F071B1">
      <w:pPr>
        <w:pStyle w:val="NormalWeb"/>
        <w:ind w:left="480" w:hanging="480"/>
        <w:divId w:val="1642730926"/>
        <w:rPr>
          <w:noProof/>
        </w:rPr>
      </w:pPr>
      <w:r w:rsidRPr="00F071B1">
        <w:rPr>
          <w:noProof/>
        </w:rPr>
        <w:t xml:space="preserve">8. Thatcher,T.H. and Gorovsky,M.A. (1994) Phylogenetic analysis of the core histones H2A, H2B, H3, and H4. </w:t>
      </w:r>
      <w:r w:rsidRPr="00F071B1">
        <w:rPr>
          <w:i/>
          <w:iCs/>
          <w:noProof/>
        </w:rPr>
        <w:t>Nucleic Acids Res.</w:t>
      </w:r>
      <w:r w:rsidRPr="00F071B1">
        <w:rPr>
          <w:noProof/>
        </w:rPr>
        <w:t xml:space="preserve">, </w:t>
      </w:r>
      <w:r w:rsidRPr="00F071B1">
        <w:rPr>
          <w:b/>
          <w:bCs/>
          <w:noProof/>
        </w:rPr>
        <w:t>22</w:t>
      </w:r>
      <w:r w:rsidRPr="00F071B1">
        <w:rPr>
          <w:noProof/>
        </w:rPr>
        <w:t>, 174–179.</w:t>
      </w:r>
    </w:p>
    <w:p w14:paraId="7478B818" w14:textId="77777777" w:rsidR="00F071B1" w:rsidRPr="00F071B1" w:rsidRDefault="00F071B1">
      <w:pPr>
        <w:pStyle w:val="NormalWeb"/>
        <w:ind w:left="480" w:hanging="480"/>
        <w:divId w:val="1642730926"/>
        <w:rPr>
          <w:noProof/>
        </w:rPr>
      </w:pPr>
      <w:r w:rsidRPr="00F071B1">
        <w:rPr>
          <w:noProof/>
        </w:rPr>
        <w:t xml:space="preserve">9. Ranwez,V., Clairon,N., Delsuc,F., Pourali,S., Auberval,N., Diser,S. and Berry,V. (2009) PhyloExplorer: a web server to validate, explore and query phylogenetic trees. </w:t>
      </w:r>
      <w:r w:rsidRPr="00F071B1">
        <w:rPr>
          <w:i/>
          <w:iCs/>
          <w:noProof/>
        </w:rPr>
        <w:t>BMC Evol. Biol.</w:t>
      </w:r>
      <w:r w:rsidRPr="00F071B1">
        <w:rPr>
          <w:noProof/>
        </w:rPr>
        <w:t xml:space="preserve">, </w:t>
      </w:r>
      <w:r w:rsidRPr="00F071B1">
        <w:rPr>
          <w:b/>
          <w:bCs/>
          <w:noProof/>
        </w:rPr>
        <w:t>9</w:t>
      </w:r>
      <w:r w:rsidRPr="00F071B1">
        <w:rPr>
          <w:noProof/>
        </w:rPr>
        <w:t>, 108.</w:t>
      </w:r>
    </w:p>
    <w:p w14:paraId="563B5DBD" w14:textId="77777777" w:rsidR="00F071B1" w:rsidRPr="00F071B1" w:rsidRDefault="00F071B1">
      <w:pPr>
        <w:pStyle w:val="NormalWeb"/>
        <w:ind w:left="480" w:hanging="480"/>
        <w:divId w:val="1642730926"/>
        <w:rPr>
          <w:noProof/>
        </w:rPr>
      </w:pPr>
      <w:r w:rsidRPr="00F071B1">
        <w:rPr>
          <w:noProof/>
        </w:rPr>
        <w:t xml:space="preserve">10. Smits,S. a. and Ouverney,C.C. (2010) jsPhyloSVG: A javascript library for visualizing interactive and vector-based phylogenetic trees on the web. </w:t>
      </w:r>
      <w:r w:rsidRPr="00F071B1">
        <w:rPr>
          <w:i/>
          <w:iCs/>
          <w:noProof/>
        </w:rPr>
        <w:t>PLoS One</w:t>
      </w:r>
      <w:r w:rsidRPr="00F071B1">
        <w:rPr>
          <w:noProof/>
        </w:rPr>
        <w:t xml:space="preserve">, </w:t>
      </w:r>
      <w:r w:rsidRPr="00F071B1">
        <w:rPr>
          <w:b/>
          <w:bCs/>
          <w:noProof/>
        </w:rPr>
        <w:t>5</w:t>
      </w:r>
      <w:r w:rsidRPr="00F071B1">
        <w:rPr>
          <w:noProof/>
        </w:rPr>
        <w:t>, 6–9.</w:t>
      </w:r>
    </w:p>
    <w:p w14:paraId="3E880097" w14:textId="77777777" w:rsidR="00F071B1" w:rsidRPr="00F071B1" w:rsidRDefault="00F071B1">
      <w:pPr>
        <w:pStyle w:val="NormalWeb"/>
        <w:ind w:left="480" w:hanging="480"/>
        <w:divId w:val="1642730926"/>
        <w:rPr>
          <w:noProof/>
        </w:rPr>
      </w:pPr>
      <w:r w:rsidRPr="00F071B1">
        <w:rPr>
          <w:noProof/>
        </w:rPr>
        <w:lastRenderedPageBreak/>
        <w:t xml:space="preserve">11. Larkin,M. a., Blackshields,G., Brown,N.P., Chenna,R., Mcgettigan,P. a., McWilliam,H., Valentin,F., Wallace,I.M., Wilm, a., Lopez,R., </w:t>
      </w:r>
      <w:r w:rsidRPr="00F071B1">
        <w:rPr>
          <w:i/>
          <w:iCs/>
          <w:noProof/>
        </w:rPr>
        <w:t>et al.</w:t>
      </w:r>
      <w:r w:rsidRPr="00F071B1">
        <w:rPr>
          <w:noProof/>
        </w:rPr>
        <w:t xml:space="preserve"> (2007) Clustal W and Clustal X version 2.0. </w:t>
      </w:r>
      <w:r w:rsidRPr="00F071B1">
        <w:rPr>
          <w:i/>
          <w:iCs/>
          <w:noProof/>
        </w:rPr>
        <w:t>Bioinformatics</w:t>
      </w:r>
      <w:r w:rsidRPr="00F071B1">
        <w:rPr>
          <w:noProof/>
        </w:rPr>
        <w:t xml:space="preserve">, </w:t>
      </w:r>
      <w:r w:rsidRPr="00F071B1">
        <w:rPr>
          <w:b/>
          <w:bCs/>
          <w:noProof/>
        </w:rPr>
        <w:t>23</w:t>
      </w:r>
      <w:r w:rsidRPr="00F071B1">
        <w:rPr>
          <w:noProof/>
        </w:rPr>
        <w:t>, 2947–2948.</w:t>
      </w:r>
    </w:p>
    <w:p w14:paraId="028B6E09" w14:textId="77777777" w:rsidR="00F071B1" w:rsidRPr="00F071B1" w:rsidRDefault="00F071B1">
      <w:pPr>
        <w:pStyle w:val="NormalWeb"/>
        <w:ind w:left="480" w:hanging="480"/>
        <w:divId w:val="1642730926"/>
        <w:rPr>
          <w:noProof/>
        </w:rPr>
      </w:pPr>
      <w:r w:rsidRPr="00F071B1">
        <w:rPr>
          <w:noProof/>
        </w:rPr>
        <w:t xml:space="preserve">12. Gómez,J., García,L.J., Salazar,G. a., Villaveces,J., Gore,S., García,A., Martín,M.J., Launay,G., Alcántara,R., Del-Toro,N., </w:t>
      </w:r>
      <w:r w:rsidRPr="00F071B1">
        <w:rPr>
          <w:i/>
          <w:iCs/>
          <w:noProof/>
        </w:rPr>
        <w:t>et al.</w:t>
      </w:r>
      <w:r w:rsidRPr="00F071B1">
        <w:rPr>
          <w:noProof/>
        </w:rPr>
        <w:t xml:space="preserve"> (2013) BioJS: An open source JavaScript framework for biological data visualization. </w:t>
      </w:r>
      <w:r w:rsidRPr="00F071B1">
        <w:rPr>
          <w:i/>
          <w:iCs/>
          <w:noProof/>
        </w:rPr>
        <w:t>Bioinformatics</w:t>
      </w:r>
      <w:r w:rsidRPr="00F071B1">
        <w:rPr>
          <w:noProof/>
        </w:rPr>
        <w:t xml:space="preserve">, </w:t>
      </w:r>
      <w:r w:rsidRPr="00F071B1">
        <w:rPr>
          <w:b/>
          <w:bCs/>
          <w:noProof/>
        </w:rPr>
        <w:t>29</w:t>
      </w:r>
      <w:r w:rsidRPr="00F071B1">
        <w:rPr>
          <w:noProof/>
        </w:rPr>
        <w:t>, 1103–1104.</w:t>
      </w:r>
    </w:p>
    <w:p w14:paraId="4C617184" w14:textId="147162EC" w:rsidR="008A06FD" w:rsidRPr="00750EC4" w:rsidRDefault="00F071B1" w:rsidP="00F071B1">
      <w:pPr>
        <w:pStyle w:val="NormalWeb"/>
        <w:ind w:left="480" w:hanging="480"/>
        <w:divId w:val="198208560"/>
      </w:pPr>
      <w:ins w:id="495" w:author="Eli D" w:date="2015-08-25T00:36:00Z">
        <w:r>
          <w:fldChar w:fldCharType="end"/>
        </w:r>
      </w:ins>
    </w:p>
    <w:sectPr w:rsidR="008A06FD" w:rsidRPr="00750EC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Paul" w:date="2015-08-29T00:50:00Z" w:initials="P">
    <w:p w14:paraId="697F8ED1" w14:textId="3DE47679" w:rsidR="00043045" w:rsidRDefault="00043045">
      <w:pPr>
        <w:pStyle w:val="CommentText"/>
      </w:pPr>
      <w:r>
        <w:rPr>
          <w:rStyle w:val="CommentReference"/>
        </w:rPr>
        <w:annotationRef/>
      </w:r>
      <w:r w:rsidR="00023441">
        <w:t xml:space="preserve">“From yeast to man” (or metazoans) is a cliché that fails to encompass the breadth of eukaryotic diversity, referring only to </w:t>
      </w:r>
      <w:proofErr w:type="spellStart"/>
      <w:r w:rsidR="00023441">
        <w:t>Opishth</w:t>
      </w:r>
      <w:r w:rsidR="00A11881">
        <w:t>o</w:t>
      </w:r>
      <w:r w:rsidR="00023441">
        <w:t>konts</w:t>
      </w:r>
      <w:proofErr w:type="spellEnd"/>
      <w:r w:rsidR="00023441">
        <w:t>.</w:t>
      </w:r>
    </w:p>
  </w:comment>
  <w:comment w:id="152" w:author="Paul" w:date="2015-08-29T01:11:00Z" w:initials="P">
    <w:p w14:paraId="22740D28" w14:textId="42B9046A" w:rsidR="003776BA" w:rsidRDefault="003776BA">
      <w:pPr>
        <w:pStyle w:val="CommentText"/>
      </w:pPr>
      <w:r>
        <w:rPr>
          <w:rStyle w:val="CommentReference"/>
        </w:rPr>
        <w:annotationRef/>
      </w:r>
      <w:r>
        <w:t>I don’t understand this sentence.</w:t>
      </w:r>
    </w:p>
  </w:comment>
  <w:comment w:id="166" w:author="Panchenko, Anna (NIH/NLM/NCBI) [E]" w:date="2015-08-29T00:50:00Z" w:initials="PA([">
    <w:p w14:paraId="6453F59D" w14:textId="77777777" w:rsidR="00627B5F" w:rsidRDefault="00627B5F">
      <w:pPr>
        <w:pStyle w:val="CommentText"/>
      </w:pPr>
      <w:r>
        <w:rPr>
          <w:rStyle w:val="CommentReference"/>
        </w:rPr>
        <w:annotationRef/>
      </w:r>
      <w:r>
        <w:t>What does it mean?</w:t>
      </w:r>
    </w:p>
  </w:comment>
  <w:comment w:id="167" w:author="Eli D" w:date="2015-08-29T00:50:00Z" w:initials="ED">
    <w:p w14:paraId="2E2B15CD" w14:textId="11D1A8A5" w:rsidR="00627B5F" w:rsidRDefault="00627B5F">
      <w:pPr>
        <w:pStyle w:val="CommentText"/>
      </w:pPr>
      <w:r>
        <w:rPr>
          <w:rStyle w:val="CommentReference"/>
        </w:rPr>
        <w:annotationRef/>
      </w:r>
      <w:r>
        <w:t xml:space="preserve">You can combine all profile into one file so you can do one accelerated search. </w:t>
      </w:r>
      <w:proofErr w:type="spellStart"/>
      <w:r>
        <w:t>Hmmpress</w:t>
      </w:r>
      <w:proofErr w:type="spellEnd"/>
      <w:r>
        <w:t xml:space="preserve"> is a program in </w:t>
      </w:r>
      <w:proofErr w:type="spellStart"/>
      <w:r>
        <w:t>hmmer</w:t>
      </w:r>
      <w:proofErr w:type="spellEnd"/>
      <w:r>
        <w:t xml:space="preserve"> suite that does this</w:t>
      </w:r>
    </w:p>
  </w:comment>
  <w:comment w:id="220" w:author="Panchenko, Anna (NIH/NLM/NCBI) [E]" w:date="2015-08-29T00:50:00Z" w:initials="PA([">
    <w:p w14:paraId="16454E23" w14:textId="047424BB" w:rsidR="00627B5F" w:rsidRDefault="00627B5F">
      <w:pPr>
        <w:pStyle w:val="CommentText"/>
      </w:pPr>
      <w:r>
        <w:rPr>
          <w:rStyle w:val="CommentReference"/>
        </w:rPr>
        <w:annotationRef/>
      </w:r>
      <w:r>
        <w:t>I don’t see this variant in database</w:t>
      </w:r>
    </w:p>
  </w:comment>
  <w:comment w:id="242" w:author="Panchenko, Anna (NIH/NLM/NCBI) [E]" w:date="2015-08-29T00:50:00Z" w:initials="PA([">
    <w:p w14:paraId="76B1BAC0" w14:textId="310377B6" w:rsidR="00627B5F" w:rsidRDefault="00627B5F">
      <w:pPr>
        <w:pStyle w:val="CommentText"/>
      </w:pPr>
      <w:r>
        <w:rPr>
          <w:rStyle w:val="CommentReference"/>
        </w:rPr>
        <w:annotationRef/>
      </w:r>
      <w:r>
        <w:t>We should add more</w:t>
      </w:r>
    </w:p>
  </w:comment>
  <w:comment w:id="397" w:author="Panchenko, Anna (NIH/NLM/NCBI) [E]" w:date="2015-08-29T00:50:00Z" w:initials="PA([">
    <w:p w14:paraId="04026ADF" w14:textId="77777777" w:rsidR="00627B5F" w:rsidRDefault="00627B5F">
      <w:pPr>
        <w:pStyle w:val="CommentText"/>
      </w:pPr>
      <w:r>
        <w:rPr>
          <w:rStyle w:val="CommentReference"/>
        </w:rPr>
        <w:annotationRef/>
      </w:r>
      <w:proofErr w:type="spellStart"/>
      <w:r>
        <w:t>Refseq</w:t>
      </w:r>
      <w:proofErr w:type="spellEnd"/>
      <w:r>
        <w:t>?</w:t>
      </w:r>
    </w:p>
  </w:comment>
  <w:comment w:id="404" w:author="Panchenko, Anna (NIH/NLM/NCBI) [E]" w:date="2015-08-29T00:50:00Z" w:initials="PA([">
    <w:p w14:paraId="74B7DC6C" w14:textId="4F50F926" w:rsidR="00627B5F" w:rsidRDefault="00627B5F">
      <w:pPr>
        <w:pStyle w:val="CommentText"/>
      </w:pPr>
      <w:r>
        <w:rPr>
          <w:rStyle w:val="CommentReference"/>
        </w:rPr>
        <w:annotationRef/>
      </w:r>
      <w:r>
        <w:t>Curated?</w:t>
      </w:r>
    </w:p>
  </w:comment>
  <w:comment w:id="423" w:author="Panchenko, Anna (NIH/NLM/NCBI) [E]" w:date="2015-08-29T00:50:00Z" w:initials="PA([">
    <w:p w14:paraId="583A5DE2" w14:textId="00C1DBF7" w:rsidR="00627B5F" w:rsidRDefault="00627B5F">
      <w:pPr>
        <w:pStyle w:val="CommentText"/>
      </w:pPr>
      <w:r>
        <w:rPr>
          <w:rStyle w:val="CommentReference"/>
        </w:rPr>
        <w:annotationRef/>
      </w:r>
      <w:r>
        <w:t>Which one is it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53F59D" w15:done="0"/>
  <w15:commentEx w15:paraId="16454E23" w15:done="0"/>
  <w15:commentEx w15:paraId="76B1BAC0" w15:done="0"/>
  <w15:commentEx w15:paraId="04026ADF" w15:done="0"/>
  <w15:commentEx w15:paraId="74B7DC6C" w15:done="0"/>
  <w15:commentEx w15:paraId="583A5D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35327" w14:textId="77777777" w:rsidR="00627B5F" w:rsidRDefault="00627B5F" w:rsidP="00177334">
      <w:pPr>
        <w:spacing w:after="0" w:line="240" w:lineRule="auto"/>
      </w:pPr>
      <w:r>
        <w:separator/>
      </w:r>
    </w:p>
  </w:endnote>
  <w:endnote w:type="continuationSeparator" w:id="0">
    <w:p w14:paraId="29BED211" w14:textId="77777777" w:rsidR="00627B5F" w:rsidRDefault="00627B5F" w:rsidP="0017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7457601"/>
      <w:docPartObj>
        <w:docPartGallery w:val="Page Numbers (Bottom of Page)"/>
        <w:docPartUnique/>
      </w:docPartObj>
    </w:sdtPr>
    <w:sdtEndPr>
      <w:rPr>
        <w:noProof/>
      </w:rPr>
    </w:sdtEndPr>
    <w:sdtContent>
      <w:p w14:paraId="08F19C99" w14:textId="77777777" w:rsidR="00627B5F" w:rsidRDefault="00627B5F">
        <w:pPr>
          <w:pStyle w:val="Footer"/>
          <w:jc w:val="center"/>
        </w:pPr>
        <w:r>
          <w:fldChar w:fldCharType="begin"/>
        </w:r>
        <w:r>
          <w:instrText xml:space="preserve"> PAGE   \* MERGEFORMAT </w:instrText>
        </w:r>
        <w:r>
          <w:fldChar w:fldCharType="separate"/>
        </w:r>
        <w:r w:rsidR="00040CAB">
          <w:rPr>
            <w:noProof/>
          </w:rPr>
          <w:t>6</w:t>
        </w:r>
        <w:r>
          <w:rPr>
            <w:noProof/>
          </w:rPr>
          <w:fldChar w:fldCharType="end"/>
        </w:r>
      </w:p>
    </w:sdtContent>
  </w:sdt>
  <w:p w14:paraId="38116051" w14:textId="77777777" w:rsidR="00627B5F" w:rsidRDefault="00627B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F82F6" w14:textId="77777777" w:rsidR="00627B5F" w:rsidRDefault="00627B5F" w:rsidP="00177334">
      <w:pPr>
        <w:spacing w:after="0" w:line="240" w:lineRule="auto"/>
      </w:pPr>
      <w:r>
        <w:separator/>
      </w:r>
    </w:p>
  </w:footnote>
  <w:footnote w:type="continuationSeparator" w:id="0">
    <w:p w14:paraId="18895411" w14:textId="77777777" w:rsidR="00627B5F" w:rsidRDefault="00627B5F" w:rsidP="001773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5E0D"/>
    <w:multiLevelType w:val="hybridMultilevel"/>
    <w:tmpl w:val="C56C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717630"/>
    <w:multiLevelType w:val="hybridMultilevel"/>
    <w:tmpl w:val="78C8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13F34"/>
    <w:multiLevelType w:val="hybridMultilevel"/>
    <w:tmpl w:val="0186D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EBE68E8"/>
    <w:multiLevelType w:val="hybridMultilevel"/>
    <w:tmpl w:val="9EC8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3B216C"/>
    <w:multiLevelType w:val="hybridMultilevel"/>
    <w:tmpl w:val="CF76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75C77E6"/>
    <w:multiLevelType w:val="hybridMultilevel"/>
    <w:tmpl w:val="D058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nchenko, Anna (NIH/NLM/NCBI) [E]">
    <w15:presenceInfo w15:providerId="AD" w15:userId="S-1-5-21-2137354491-1741569864-122644288-1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356"/>
    <w:rsid w:val="00023441"/>
    <w:rsid w:val="00037F7A"/>
    <w:rsid w:val="00040CAB"/>
    <w:rsid w:val="00043045"/>
    <w:rsid w:val="0007189B"/>
    <w:rsid w:val="001200E3"/>
    <w:rsid w:val="00132C3E"/>
    <w:rsid w:val="00143081"/>
    <w:rsid w:val="00177334"/>
    <w:rsid w:val="00192F3E"/>
    <w:rsid w:val="001B4786"/>
    <w:rsid w:val="001D02E7"/>
    <w:rsid w:val="001E5C03"/>
    <w:rsid w:val="001F3D3F"/>
    <w:rsid w:val="00217356"/>
    <w:rsid w:val="00225A9D"/>
    <w:rsid w:val="00242D81"/>
    <w:rsid w:val="00281A62"/>
    <w:rsid w:val="002D1043"/>
    <w:rsid w:val="002E52ED"/>
    <w:rsid w:val="00330C6B"/>
    <w:rsid w:val="003335B6"/>
    <w:rsid w:val="003776BA"/>
    <w:rsid w:val="003B7C17"/>
    <w:rsid w:val="003F3B36"/>
    <w:rsid w:val="00497179"/>
    <w:rsid w:val="004A071B"/>
    <w:rsid w:val="004D651F"/>
    <w:rsid w:val="00512A88"/>
    <w:rsid w:val="0052108A"/>
    <w:rsid w:val="00531BB1"/>
    <w:rsid w:val="00540F5D"/>
    <w:rsid w:val="00542F98"/>
    <w:rsid w:val="005855CC"/>
    <w:rsid w:val="005A0EB6"/>
    <w:rsid w:val="005A5213"/>
    <w:rsid w:val="005B5087"/>
    <w:rsid w:val="00627B5F"/>
    <w:rsid w:val="00677D9B"/>
    <w:rsid w:val="006F00DF"/>
    <w:rsid w:val="00706B12"/>
    <w:rsid w:val="0073685E"/>
    <w:rsid w:val="00750EC4"/>
    <w:rsid w:val="00771965"/>
    <w:rsid w:val="0082292E"/>
    <w:rsid w:val="00831F6E"/>
    <w:rsid w:val="008860FF"/>
    <w:rsid w:val="008A06FD"/>
    <w:rsid w:val="008F46DA"/>
    <w:rsid w:val="008F7D58"/>
    <w:rsid w:val="00902FC2"/>
    <w:rsid w:val="0092222C"/>
    <w:rsid w:val="009740A9"/>
    <w:rsid w:val="0099081A"/>
    <w:rsid w:val="009963C9"/>
    <w:rsid w:val="009D3993"/>
    <w:rsid w:val="009D3F51"/>
    <w:rsid w:val="009E1F4A"/>
    <w:rsid w:val="00A11881"/>
    <w:rsid w:val="00A20CBE"/>
    <w:rsid w:val="00A70F66"/>
    <w:rsid w:val="00A81DF2"/>
    <w:rsid w:val="00AD5CE3"/>
    <w:rsid w:val="00B0107B"/>
    <w:rsid w:val="00B366F0"/>
    <w:rsid w:val="00B51426"/>
    <w:rsid w:val="00B57668"/>
    <w:rsid w:val="00B70BF4"/>
    <w:rsid w:val="00B902A3"/>
    <w:rsid w:val="00B970B7"/>
    <w:rsid w:val="00BD7068"/>
    <w:rsid w:val="00C40B58"/>
    <w:rsid w:val="00C6481C"/>
    <w:rsid w:val="00C7527A"/>
    <w:rsid w:val="00C77BBD"/>
    <w:rsid w:val="00C907B1"/>
    <w:rsid w:val="00CA36CE"/>
    <w:rsid w:val="00CF2E3E"/>
    <w:rsid w:val="00D13F40"/>
    <w:rsid w:val="00D34968"/>
    <w:rsid w:val="00D61793"/>
    <w:rsid w:val="00DC647C"/>
    <w:rsid w:val="00DD0574"/>
    <w:rsid w:val="00DF0A7F"/>
    <w:rsid w:val="00DF4A18"/>
    <w:rsid w:val="00E5597E"/>
    <w:rsid w:val="00E83344"/>
    <w:rsid w:val="00EA0E16"/>
    <w:rsid w:val="00EB7F19"/>
    <w:rsid w:val="00F003D8"/>
    <w:rsid w:val="00F01A07"/>
    <w:rsid w:val="00F071B1"/>
    <w:rsid w:val="00F15ACA"/>
    <w:rsid w:val="00F4547C"/>
    <w:rsid w:val="00F52210"/>
    <w:rsid w:val="00FC0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F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7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7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7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73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3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73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73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7356"/>
    <w:rPr>
      <w:rFonts w:ascii="Times New Roman" w:eastAsia="Times New Roman" w:hAnsi="Times New Roman" w:cs="Times New Roman"/>
      <w:b/>
      <w:bCs/>
      <w:sz w:val="24"/>
      <w:szCs w:val="24"/>
    </w:rPr>
  </w:style>
  <w:style w:type="paragraph" w:styleId="NormalWeb">
    <w:name w:val="Normal (Web)"/>
    <w:basedOn w:val="Normal"/>
    <w:uiPriority w:val="99"/>
    <w:unhideWhenUsed/>
    <w:rsid w:val="00217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7356"/>
  </w:style>
  <w:style w:type="character" w:styleId="Hyperlink">
    <w:name w:val="Hyperlink"/>
    <w:basedOn w:val="DefaultParagraphFont"/>
    <w:uiPriority w:val="99"/>
    <w:unhideWhenUsed/>
    <w:rsid w:val="00217356"/>
    <w:rPr>
      <w:color w:val="0000FF"/>
      <w:u w:val="single"/>
    </w:rPr>
  </w:style>
  <w:style w:type="character" w:styleId="Strong">
    <w:name w:val="Strong"/>
    <w:basedOn w:val="DefaultParagraphFont"/>
    <w:uiPriority w:val="22"/>
    <w:qFormat/>
    <w:rsid w:val="00217356"/>
    <w:rPr>
      <w:b/>
      <w:bCs/>
    </w:rPr>
  </w:style>
  <w:style w:type="paragraph" w:styleId="ListParagraph">
    <w:name w:val="List Paragraph"/>
    <w:basedOn w:val="Normal"/>
    <w:uiPriority w:val="34"/>
    <w:qFormat/>
    <w:rsid w:val="00B970B7"/>
    <w:pPr>
      <w:ind w:left="720"/>
      <w:contextualSpacing/>
    </w:pPr>
  </w:style>
  <w:style w:type="character" w:styleId="CommentReference">
    <w:name w:val="annotation reference"/>
    <w:basedOn w:val="DefaultParagraphFont"/>
    <w:uiPriority w:val="99"/>
    <w:semiHidden/>
    <w:unhideWhenUsed/>
    <w:rsid w:val="009740A9"/>
    <w:rPr>
      <w:sz w:val="16"/>
      <w:szCs w:val="16"/>
    </w:rPr>
  </w:style>
  <w:style w:type="paragraph" w:styleId="CommentText">
    <w:name w:val="annotation text"/>
    <w:basedOn w:val="Normal"/>
    <w:link w:val="CommentTextChar"/>
    <w:uiPriority w:val="99"/>
    <w:semiHidden/>
    <w:unhideWhenUsed/>
    <w:rsid w:val="009740A9"/>
    <w:pPr>
      <w:spacing w:line="240" w:lineRule="auto"/>
    </w:pPr>
    <w:rPr>
      <w:sz w:val="20"/>
      <w:szCs w:val="20"/>
    </w:rPr>
  </w:style>
  <w:style w:type="character" w:customStyle="1" w:styleId="CommentTextChar">
    <w:name w:val="Comment Text Char"/>
    <w:basedOn w:val="DefaultParagraphFont"/>
    <w:link w:val="CommentText"/>
    <w:uiPriority w:val="99"/>
    <w:semiHidden/>
    <w:rsid w:val="009740A9"/>
    <w:rPr>
      <w:sz w:val="20"/>
      <w:szCs w:val="20"/>
    </w:rPr>
  </w:style>
  <w:style w:type="paragraph" w:styleId="CommentSubject">
    <w:name w:val="annotation subject"/>
    <w:basedOn w:val="CommentText"/>
    <w:next w:val="CommentText"/>
    <w:link w:val="CommentSubjectChar"/>
    <w:uiPriority w:val="99"/>
    <w:semiHidden/>
    <w:unhideWhenUsed/>
    <w:rsid w:val="009740A9"/>
    <w:rPr>
      <w:b/>
      <w:bCs/>
    </w:rPr>
  </w:style>
  <w:style w:type="character" w:customStyle="1" w:styleId="CommentSubjectChar">
    <w:name w:val="Comment Subject Char"/>
    <w:basedOn w:val="CommentTextChar"/>
    <w:link w:val="CommentSubject"/>
    <w:uiPriority w:val="99"/>
    <w:semiHidden/>
    <w:rsid w:val="009740A9"/>
    <w:rPr>
      <w:b/>
      <w:bCs/>
      <w:sz w:val="20"/>
      <w:szCs w:val="20"/>
    </w:rPr>
  </w:style>
  <w:style w:type="paragraph" w:styleId="BalloonText">
    <w:name w:val="Balloon Text"/>
    <w:basedOn w:val="Normal"/>
    <w:link w:val="BalloonTextChar"/>
    <w:uiPriority w:val="99"/>
    <w:semiHidden/>
    <w:unhideWhenUsed/>
    <w:rsid w:val="00974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0A9"/>
    <w:rPr>
      <w:rFonts w:ascii="Segoe UI" w:hAnsi="Segoe UI" w:cs="Segoe UI"/>
      <w:sz w:val="18"/>
      <w:szCs w:val="18"/>
    </w:rPr>
  </w:style>
  <w:style w:type="paragraph" w:styleId="Header">
    <w:name w:val="header"/>
    <w:basedOn w:val="Normal"/>
    <w:link w:val="HeaderChar"/>
    <w:uiPriority w:val="99"/>
    <w:unhideWhenUsed/>
    <w:rsid w:val="00177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334"/>
  </w:style>
  <w:style w:type="paragraph" w:styleId="Footer">
    <w:name w:val="footer"/>
    <w:basedOn w:val="Normal"/>
    <w:link w:val="FooterChar"/>
    <w:uiPriority w:val="99"/>
    <w:unhideWhenUsed/>
    <w:rsid w:val="00177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334"/>
  </w:style>
  <w:style w:type="character" w:styleId="PlaceholderText">
    <w:name w:val="Placeholder Text"/>
    <w:basedOn w:val="DefaultParagraphFont"/>
    <w:uiPriority w:val="99"/>
    <w:semiHidden/>
    <w:rsid w:val="00D34968"/>
    <w:rPr>
      <w:color w:val="808080"/>
    </w:rPr>
  </w:style>
  <w:style w:type="character" w:customStyle="1" w:styleId="pl-s">
    <w:name w:val="pl-s"/>
    <w:basedOn w:val="DefaultParagraphFont"/>
    <w:rsid w:val="00D61793"/>
  </w:style>
  <w:style w:type="character" w:customStyle="1" w:styleId="pl-pds">
    <w:name w:val="pl-pds"/>
    <w:basedOn w:val="DefaultParagraphFont"/>
    <w:rsid w:val="00D617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7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7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7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73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3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73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73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7356"/>
    <w:rPr>
      <w:rFonts w:ascii="Times New Roman" w:eastAsia="Times New Roman" w:hAnsi="Times New Roman" w:cs="Times New Roman"/>
      <w:b/>
      <w:bCs/>
      <w:sz w:val="24"/>
      <w:szCs w:val="24"/>
    </w:rPr>
  </w:style>
  <w:style w:type="paragraph" w:styleId="NormalWeb">
    <w:name w:val="Normal (Web)"/>
    <w:basedOn w:val="Normal"/>
    <w:uiPriority w:val="99"/>
    <w:unhideWhenUsed/>
    <w:rsid w:val="00217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7356"/>
  </w:style>
  <w:style w:type="character" w:styleId="Hyperlink">
    <w:name w:val="Hyperlink"/>
    <w:basedOn w:val="DefaultParagraphFont"/>
    <w:uiPriority w:val="99"/>
    <w:unhideWhenUsed/>
    <w:rsid w:val="00217356"/>
    <w:rPr>
      <w:color w:val="0000FF"/>
      <w:u w:val="single"/>
    </w:rPr>
  </w:style>
  <w:style w:type="character" w:styleId="Strong">
    <w:name w:val="Strong"/>
    <w:basedOn w:val="DefaultParagraphFont"/>
    <w:uiPriority w:val="22"/>
    <w:qFormat/>
    <w:rsid w:val="00217356"/>
    <w:rPr>
      <w:b/>
      <w:bCs/>
    </w:rPr>
  </w:style>
  <w:style w:type="paragraph" w:styleId="ListParagraph">
    <w:name w:val="List Paragraph"/>
    <w:basedOn w:val="Normal"/>
    <w:uiPriority w:val="34"/>
    <w:qFormat/>
    <w:rsid w:val="00B970B7"/>
    <w:pPr>
      <w:ind w:left="720"/>
      <w:contextualSpacing/>
    </w:pPr>
  </w:style>
  <w:style w:type="character" w:styleId="CommentReference">
    <w:name w:val="annotation reference"/>
    <w:basedOn w:val="DefaultParagraphFont"/>
    <w:uiPriority w:val="99"/>
    <w:semiHidden/>
    <w:unhideWhenUsed/>
    <w:rsid w:val="009740A9"/>
    <w:rPr>
      <w:sz w:val="16"/>
      <w:szCs w:val="16"/>
    </w:rPr>
  </w:style>
  <w:style w:type="paragraph" w:styleId="CommentText">
    <w:name w:val="annotation text"/>
    <w:basedOn w:val="Normal"/>
    <w:link w:val="CommentTextChar"/>
    <w:uiPriority w:val="99"/>
    <w:semiHidden/>
    <w:unhideWhenUsed/>
    <w:rsid w:val="009740A9"/>
    <w:pPr>
      <w:spacing w:line="240" w:lineRule="auto"/>
    </w:pPr>
    <w:rPr>
      <w:sz w:val="20"/>
      <w:szCs w:val="20"/>
    </w:rPr>
  </w:style>
  <w:style w:type="character" w:customStyle="1" w:styleId="CommentTextChar">
    <w:name w:val="Comment Text Char"/>
    <w:basedOn w:val="DefaultParagraphFont"/>
    <w:link w:val="CommentText"/>
    <w:uiPriority w:val="99"/>
    <w:semiHidden/>
    <w:rsid w:val="009740A9"/>
    <w:rPr>
      <w:sz w:val="20"/>
      <w:szCs w:val="20"/>
    </w:rPr>
  </w:style>
  <w:style w:type="paragraph" w:styleId="CommentSubject">
    <w:name w:val="annotation subject"/>
    <w:basedOn w:val="CommentText"/>
    <w:next w:val="CommentText"/>
    <w:link w:val="CommentSubjectChar"/>
    <w:uiPriority w:val="99"/>
    <w:semiHidden/>
    <w:unhideWhenUsed/>
    <w:rsid w:val="009740A9"/>
    <w:rPr>
      <w:b/>
      <w:bCs/>
    </w:rPr>
  </w:style>
  <w:style w:type="character" w:customStyle="1" w:styleId="CommentSubjectChar">
    <w:name w:val="Comment Subject Char"/>
    <w:basedOn w:val="CommentTextChar"/>
    <w:link w:val="CommentSubject"/>
    <w:uiPriority w:val="99"/>
    <w:semiHidden/>
    <w:rsid w:val="009740A9"/>
    <w:rPr>
      <w:b/>
      <w:bCs/>
      <w:sz w:val="20"/>
      <w:szCs w:val="20"/>
    </w:rPr>
  </w:style>
  <w:style w:type="paragraph" w:styleId="BalloonText">
    <w:name w:val="Balloon Text"/>
    <w:basedOn w:val="Normal"/>
    <w:link w:val="BalloonTextChar"/>
    <w:uiPriority w:val="99"/>
    <w:semiHidden/>
    <w:unhideWhenUsed/>
    <w:rsid w:val="00974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0A9"/>
    <w:rPr>
      <w:rFonts w:ascii="Segoe UI" w:hAnsi="Segoe UI" w:cs="Segoe UI"/>
      <w:sz w:val="18"/>
      <w:szCs w:val="18"/>
    </w:rPr>
  </w:style>
  <w:style w:type="paragraph" w:styleId="Header">
    <w:name w:val="header"/>
    <w:basedOn w:val="Normal"/>
    <w:link w:val="HeaderChar"/>
    <w:uiPriority w:val="99"/>
    <w:unhideWhenUsed/>
    <w:rsid w:val="00177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334"/>
  </w:style>
  <w:style w:type="paragraph" w:styleId="Footer">
    <w:name w:val="footer"/>
    <w:basedOn w:val="Normal"/>
    <w:link w:val="FooterChar"/>
    <w:uiPriority w:val="99"/>
    <w:unhideWhenUsed/>
    <w:rsid w:val="00177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334"/>
  </w:style>
  <w:style w:type="character" w:styleId="PlaceholderText">
    <w:name w:val="Placeholder Text"/>
    <w:basedOn w:val="DefaultParagraphFont"/>
    <w:uiPriority w:val="99"/>
    <w:semiHidden/>
    <w:rsid w:val="00D34968"/>
    <w:rPr>
      <w:color w:val="808080"/>
    </w:rPr>
  </w:style>
  <w:style w:type="character" w:customStyle="1" w:styleId="pl-s">
    <w:name w:val="pl-s"/>
    <w:basedOn w:val="DefaultParagraphFont"/>
    <w:rsid w:val="00D61793"/>
  </w:style>
  <w:style w:type="character" w:customStyle="1" w:styleId="pl-pds">
    <w:name w:val="pl-pds"/>
    <w:basedOn w:val="DefaultParagraphFont"/>
    <w:rsid w:val="00D61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08560">
      <w:bodyDiv w:val="1"/>
      <w:marLeft w:val="0"/>
      <w:marRight w:val="0"/>
      <w:marTop w:val="0"/>
      <w:marBottom w:val="0"/>
      <w:divBdr>
        <w:top w:val="none" w:sz="0" w:space="0" w:color="auto"/>
        <w:left w:val="none" w:sz="0" w:space="0" w:color="auto"/>
        <w:bottom w:val="none" w:sz="0" w:space="0" w:color="auto"/>
        <w:right w:val="none" w:sz="0" w:space="0" w:color="auto"/>
      </w:divBdr>
      <w:divsChild>
        <w:div w:id="1642730926">
          <w:marLeft w:val="0"/>
          <w:marRight w:val="0"/>
          <w:marTop w:val="0"/>
          <w:marBottom w:val="0"/>
          <w:divBdr>
            <w:top w:val="none" w:sz="0" w:space="0" w:color="auto"/>
            <w:left w:val="none" w:sz="0" w:space="0" w:color="auto"/>
            <w:bottom w:val="none" w:sz="0" w:space="0" w:color="auto"/>
            <w:right w:val="none" w:sz="0" w:space="0" w:color="auto"/>
          </w:divBdr>
        </w:div>
      </w:divsChild>
    </w:div>
    <w:div w:id="1185286582">
      <w:bodyDiv w:val="1"/>
      <w:marLeft w:val="0"/>
      <w:marRight w:val="0"/>
      <w:marTop w:val="0"/>
      <w:marBottom w:val="0"/>
      <w:divBdr>
        <w:top w:val="none" w:sz="0" w:space="0" w:color="auto"/>
        <w:left w:val="none" w:sz="0" w:space="0" w:color="auto"/>
        <w:bottom w:val="none" w:sz="0" w:space="0" w:color="auto"/>
        <w:right w:val="none" w:sz="0" w:space="0" w:color="auto"/>
      </w:divBdr>
    </w:div>
    <w:div w:id="1798060996">
      <w:bodyDiv w:val="1"/>
      <w:marLeft w:val="0"/>
      <w:marRight w:val="0"/>
      <w:marTop w:val="0"/>
      <w:marBottom w:val="0"/>
      <w:divBdr>
        <w:top w:val="none" w:sz="0" w:space="0" w:color="auto"/>
        <w:left w:val="none" w:sz="0" w:space="0" w:color="auto"/>
        <w:bottom w:val="none" w:sz="0" w:space="0" w:color="auto"/>
        <w:right w:val="none" w:sz="0" w:space="0" w:color="auto"/>
      </w:divBdr>
    </w:div>
    <w:div w:id="1812407928">
      <w:bodyDiv w:val="1"/>
      <w:marLeft w:val="0"/>
      <w:marRight w:val="0"/>
      <w:marTop w:val="0"/>
      <w:marBottom w:val="0"/>
      <w:divBdr>
        <w:top w:val="none" w:sz="0" w:space="0" w:color="auto"/>
        <w:left w:val="none" w:sz="0" w:space="0" w:color="auto"/>
        <w:bottom w:val="none" w:sz="0" w:space="0" w:color="auto"/>
        <w:right w:val="none" w:sz="0" w:space="0" w:color="auto"/>
      </w:divBdr>
    </w:div>
    <w:div w:id="1946839221">
      <w:bodyDiv w:val="1"/>
      <w:marLeft w:val="0"/>
      <w:marRight w:val="0"/>
      <w:marTop w:val="0"/>
      <w:marBottom w:val="0"/>
      <w:divBdr>
        <w:top w:val="none" w:sz="0" w:space="0" w:color="auto"/>
        <w:left w:val="none" w:sz="0" w:space="0" w:color="auto"/>
        <w:bottom w:val="none" w:sz="0" w:space="0" w:color="auto"/>
        <w:right w:val="none" w:sz="0" w:space="0" w:color="auto"/>
      </w:divBdr>
    </w:div>
    <w:div w:id="204983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rojects/HistoneDB"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panch@ncbi.nlm.nih.gov"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mailto:landsman@ncbi.nlm.nih.gov"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8F955-1DE3-4AF6-B230-0C3F5A898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9881</Words>
  <Characters>56325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66074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Panchenko, Anna (NIH/NLM/NCBI) [E]</dc:creator>
  <cp:lastModifiedBy>Paul</cp:lastModifiedBy>
  <cp:revision>2</cp:revision>
  <cp:lastPrinted>2015-08-24T23:24:00Z</cp:lastPrinted>
  <dcterms:created xsi:type="dcterms:W3CDTF">2015-08-30T01:32:00Z</dcterms:created>
  <dcterms:modified xsi:type="dcterms:W3CDTF">2015-08-30T01:32:00Z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edraizen@ucsc.edu@www.mendeley.com</vt:lpwstr>
  </property>
  <property fmtid="{D5CDD505-2E9C-101B-9397-08002B2CF9AE}" pid="4" name="Mendeley Citation Style_1">
    <vt:lpwstr>http://www.zotero.org/styles/nucleic-acids-research</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http://www.zotero.org/styles/nucleic-acids-research</vt:lpwstr>
  </property>
  <property fmtid="{D5CDD505-2E9C-101B-9397-08002B2CF9AE}" pid="24" name="Mendeley Recent Style Name 9_1">
    <vt:lpwstr>Nucleic Acids Research</vt:lpwstr>
  </property>
</Properties>
</file>